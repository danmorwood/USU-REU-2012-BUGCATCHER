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3"/>
          <w:sz w:val="24"/>
          <w:szCs w:val="24"/>
          <w:lang w:eastAsia="zh-CN" w:bidi="hi-IN"/>
        </w:rPr>
        <w:id w:val="18572965"/>
        <w:docPartObj>
          <w:docPartGallery w:val="Cover Pages"/>
          <w:docPartUnique/>
        </w:docPartObj>
      </w:sdtPr>
      <w:sdtEndPr>
        <w:rPr>
          <w:rFonts w:ascii="Times New Roman" w:eastAsia="SimSun" w:hAnsi="Times New Roman" w:cs="Mangal"/>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162"/>
          </w:tblGrid>
          <w:tr w:rsidR="001E29C6">
            <w:sdt>
              <w:sdtPr>
                <w:rPr>
                  <w:rFonts w:asciiTheme="majorHAnsi" w:eastAsiaTheme="majorEastAsia" w:hAnsiTheme="majorHAnsi" w:cstheme="majorBidi"/>
                  <w:kern w:val="3"/>
                  <w:sz w:val="24"/>
                  <w:szCs w:val="24"/>
                  <w:lang w:eastAsia="zh-CN" w:bidi="hi-IN"/>
                </w:rPr>
                <w:alias w:val="Company"/>
                <w:id w:val="13406915"/>
                <w:placeholder>
                  <w:docPart w:val="86B8FD89FAB74BB0915B8FF138EBE6E7"/>
                </w:placeholder>
                <w:dataBinding w:prefixMappings="xmlns:ns0='http://schemas.openxmlformats.org/officeDocument/2006/extended-properties'" w:xpath="/ns0:Properties[1]/ns0:Company[1]" w:storeItemID="{6668398D-A668-4E3E-A5EB-62B293D839F1}"/>
                <w:text/>
              </w:sdtPr>
              <w:sdtEndPr>
                <w:rPr>
                  <w:kern w:val="0"/>
                  <w:sz w:val="22"/>
                  <w:szCs w:val="22"/>
                  <w:lang w:eastAsia="en-US" w:bidi="ar-SA"/>
                </w:rPr>
              </w:sdtEndPr>
              <w:sdtContent>
                <w:tc>
                  <w:tcPr>
                    <w:tcW w:w="7672" w:type="dxa"/>
                    <w:tcMar>
                      <w:top w:w="216" w:type="dxa"/>
                      <w:left w:w="115" w:type="dxa"/>
                      <w:bottom w:w="216" w:type="dxa"/>
                      <w:right w:w="115" w:type="dxa"/>
                    </w:tcMar>
                  </w:tcPr>
                  <w:p w:rsidR="001E29C6" w:rsidRDefault="001E29C6" w:rsidP="001E29C6">
                    <w:pPr>
                      <w:pStyle w:val="NoSpacing"/>
                      <w:rPr>
                        <w:rFonts w:asciiTheme="majorHAnsi" w:eastAsiaTheme="majorEastAsia" w:hAnsiTheme="majorHAnsi" w:cstheme="majorBidi"/>
                      </w:rPr>
                    </w:pPr>
                    <w:r>
                      <w:rPr>
                        <w:rFonts w:asciiTheme="majorHAnsi" w:eastAsiaTheme="majorEastAsia" w:hAnsiTheme="majorHAnsi" w:cstheme="majorBidi"/>
                      </w:rPr>
                      <w:t xml:space="preserve">Team </w:t>
                    </w:r>
                    <w:proofErr w:type="spellStart"/>
                    <w:r>
                      <w:rPr>
                        <w:rFonts w:asciiTheme="majorHAnsi" w:eastAsiaTheme="majorEastAsia" w:hAnsiTheme="majorHAnsi" w:cstheme="majorBidi"/>
                      </w:rPr>
                      <w:t>Maman</w:t>
                    </w:r>
                    <w:proofErr w:type="spellEnd"/>
                  </w:p>
                </w:tc>
              </w:sdtContent>
            </w:sdt>
          </w:tr>
          <w:tr w:rsidR="001E29C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12B57B7CA8F430E94EF6FD4B5EDAFEB"/>
                  </w:placeholder>
                  <w:dataBinding w:prefixMappings="xmlns:ns0='http://schemas.openxmlformats.org/package/2006/metadata/core-properties' xmlns:ns1='http://purl.org/dc/elements/1.1/'" w:xpath="/ns0:coreProperties[1]/ns1:title[1]" w:storeItemID="{6C3C8BC8-F283-45AE-878A-BAB7291924A1}"/>
                  <w:text/>
                </w:sdtPr>
                <w:sdtEndPr/>
                <w:sdtContent>
                  <w:p w:rsidR="001E29C6" w:rsidRDefault="001E29C6" w:rsidP="001E29C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Documentation</w:t>
                    </w:r>
                  </w:p>
                </w:sdtContent>
              </w:sdt>
            </w:tc>
          </w:tr>
          <w:tr w:rsidR="001E29C6">
            <w:sdt>
              <w:sdtPr>
                <w:rPr>
                  <w:rFonts w:asciiTheme="majorHAnsi" w:eastAsiaTheme="majorEastAsia" w:hAnsiTheme="majorHAnsi" w:cstheme="majorBidi"/>
                </w:rPr>
                <w:alias w:val="Subtitle"/>
                <w:id w:val="13406923"/>
                <w:placeholder>
                  <w:docPart w:val="9CEE70ADF18F41A1B97E88150EC2835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29C6" w:rsidRDefault="001E29C6" w:rsidP="001E29C6">
                    <w:pPr>
                      <w:pStyle w:val="NoSpacing"/>
                      <w:rPr>
                        <w:rFonts w:asciiTheme="majorHAnsi" w:eastAsiaTheme="majorEastAsia" w:hAnsiTheme="majorHAnsi" w:cstheme="majorBidi"/>
                      </w:rPr>
                    </w:pPr>
                    <w:r>
                      <w:rPr>
                        <w:rFonts w:asciiTheme="majorHAnsi" w:eastAsiaTheme="majorEastAsia" w:hAnsiTheme="majorHAnsi" w:cstheme="majorBidi"/>
                      </w:rPr>
                      <w:t>Diagrams and Requirements</w:t>
                    </w:r>
                  </w:p>
                </w:tc>
              </w:sdtContent>
            </w:sdt>
          </w:tr>
        </w:tbl>
        <w:p w:rsidR="001E29C6" w:rsidRDefault="001E29C6"/>
        <w:p w:rsidR="001E29C6" w:rsidRDefault="001E29C6"/>
        <w:tbl>
          <w:tblPr>
            <w:tblpPr w:leftFromText="187" w:rightFromText="187" w:horzAnchor="margin" w:tblpXSpec="center" w:tblpYSpec="bottom"/>
            <w:tblW w:w="4000" w:type="pct"/>
            <w:tblLook w:val="04A0" w:firstRow="1" w:lastRow="0" w:firstColumn="1" w:lastColumn="0" w:noHBand="0" w:noVBand="1"/>
          </w:tblPr>
          <w:tblGrid>
            <w:gridCol w:w="8162"/>
          </w:tblGrid>
          <w:tr w:rsidR="001E29C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E29C6" w:rsidRDefault="001E29C6">
                    <w:pPr>
                      <w:pStyle w:val="NoSpacing"/>
                      <w:rPr>
                        <w:color w:val="4F81BD" w:themeColor="accent1"/>
                      </w:rPr>
                    </w:pPr>
                    <w:r>
                      <w:rPr>
                        <w:color w:val="4F81BD" w:themeColor="accent1"/>
                      </w:rPr>
                      <w:t xml:space="preserve">Aaron Andrews, Andrew </w:t>
                    </w:r>
                    <w:proofErr w:type="spellStart"/>
                    <w:r>
                      <w:rPr>
                        <w:color w:val="4F81BD" w:themeColor="accent1"/>
                      </w:rPr>
                      <w:t>Torgeson</w:t>
                    </w:r>
                    <w:proofErr w:type="spellEnd"/>
                    <w:r>
                      <w:rPr>
                        <w:color w:val="4F81BD" w:themeColor="accent1"/>
                      </w:rPr>
                      <w:t xml:space="preserve">, </w:t>
                    </w:r>
                    <w:proofErr w:type="spellStart"/>
                    <w:r>
                      <w:rPr>
                        <w:color w:val="4F81BD" w:themeColor="accent1"/>
                      </w:rPr>
                      <w:t>Micheal</w:t>
                    </w:r>
                    <w:proofErr w:type="spellEnd"/>
                    <w:r>
                      <w:rPr>
                        <w:color w:val="4F81BD" w:themeColor="accent1"/>
                      </w:rPr>
                      <w:t xml:space="preserve"> Burton, Miles English, Nathan </w:t>
                    </w:r>
                    <w:proofErr w:type="spellStart"/>
                    <w:r>
                      <w:rPr>
                        <w:color w:val="4F81BD" w:themeColor="accent1"/>
                      </w:rPr>
                      <w:t>Sargeant</w:t>
                    </w:r>
                    <w:proofErr w:type="spellEnd"/>
                    <w:r>
                      <w:rPr>
                        <w:color w:val="4F81BD" w:themeColor="accent1"/>
                      </w:rPr>
                      <w:t>,</w:t>
                    </w:r>
                    <w:r w:rsidR="00677A4C">
                      <w:rPr>
                        <w:color w:val="4F81BD" w:themeColor="accent1"/>
                      </w:rPr>
                      <w:t xml:space="preserve">   </w:t>
                    </w:r>
                    <w:r>
                      <w:rPr>
                        <w:color w:val="4F81BD" w:themeColor="accent1"/>
                      </w:rPr>
                      <w:t xml:space="preserve"> and Kami </w:t>
                    </w:r>
                    <w:proofErr w:type="spellStart"/>
                    <w:r>
                      <w:rPr>
                        <w:color w:val="4F81BD" w:themeColor="accent1"/>
                      </w:rPr>
                      <w:t>WIlson</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4-20T00:00:00Z">
                    <w:dateFormat w:val="M/d/yyyy"/>
                    <w:lid w:val="en-US"/>
                    <w:storeMappedDataAs w:val="dateTime"/>
                    <w:calendar w:val="gregorian"/>
                  </w:date>
                </w:sdtPr>
                <w:sdtEndPr/>
                <w:sdtContent>
                  <w:p w:rsidR="001E29C6" w:rsidRDefault="00E15EE7">
                    <w:pPr>
                      <w:pStyle w:val="NoSpacing"/>
                      <w:rPr>
                        <w:color w:val="4F81BD" w:themeColor="accent1"/>
                      </w:rPr>
                    </w:pPr>
                    <w:r>
                      <w:rPr>
                        <w:color w:val="4F81BD" w:themeColor="accent1"/>
                      </w:rPr>
                      <w:t>4/20/2012</w:t>
                    </w:r>
                  </w:p>
                </w:sdtContent>
              </w:sdt>
              <w:p w:rsidR="001E29C6" w:rsidRDefault="001E29C6">
                <w:pPr>
                  <w:pStyle w:val="NoSpacing"/>
                  <w:rPr>
                    <w:color w:val="4F81BD" w:themeColor="accent1"/>
                  </w:rPr>
                </w:pPr>
              </w:p>
            </w:tc>
          </w:tr>
        </w:tbl>
        <w:p w:rsidR="001E29C6" w:rsidRDefault="001E29C6"/>
        <w:p w:rsidR="001E29C6" w:rsidRDefault="001E29C6">
          <w:r>
            <w:br w:type="page"/>
          </w:r>
        </w:p>
      </w:sdtContent>
    </w:sdt>
    <w:p w:rsidR="00303EB6" w:rsidRDefault="00E15EE7" w:rsidP="00AD0660">
      <w:pPr>
        <w:pStyle w:val="Standard"/>
        <w:ind w:left="2127" w:hanging="2127"/>
        <w:rPr>
          <w:rFonts w:eastAsia="Calibri" w:cs="Calibri"/>
          <w:noProof/>
          <w:color w:val="000000"/>
          <w:lang w:eastAsia="en-US" w:bidi="ar-SA"/>
        </w:rPr>
      </w:pPr>
      <w:r>
        <w:object w:dxaOrig="7283" w:dyaOrig="9710">
          <v:shape id="_x0000_i1025" type="#_x0000_t75" style="width:5in;height:479.25pt" o:ole="">
            <v:imagedata r:id="rId10" o:title=""/>
          </v:shape>
          <o:OLEObject Type="Embed" ProgID="Visio.Drawing.11" ShapeID="_x0000_i1025" DrawAspect="Content" ObjectID="_1396775443" r:id="rId11"/>
        </w:object>
      </w:r>
    </w:p>
    <w:p w:rsidR="00120CC8" w:rsidRDefault="00120CC8">
      <w:pPr>
        <w:pStyle w:val="Standard"/>
        <w:rPr>
          <w:rFonts w:eastAsia="Calibri" w:cs="Calibri"/>
          <w:color w:val="000000"/>
        </w:rPr>
      </w:pPr>
    </w:p>
    <w:p w:rsidR="00303EB6" w:rsidRDefault="00A40080">
      <w:pPr>
        <w:pStyle w:val="Standard"/>
        <w:rPr>
          <w:rFonts w:eastAsia="Calibri" w:cs="Calibri"/>
          <w:color w:val="000000"/>
        </w:rPr>
      </w:pPr>
      <w:r>
        <w:rPr>
          <w:rFonts w:eastAsia="Calibri" w:cs="Calibri"/>
          <w:color w:val="000000"/>
        </w:rPr>
        <w:t>The Admin and student both create accounts and log into the system.</w:t>
      </w:r>
    </w:p>
    <w:p w:rsidR="00303EB6" w:rsidRDefault="00303EB6">
      <w:pPr>
        <w:pStyle w:val="Standard"/>
        <w:autoSpaceDE w:val="0"/>
        <w:spacing w:line="288" w:lineRule="auto"/>
        <w:rPr>
          <w:rFonts w:eastAsia="Calibri" w:cs="Calibri"/>
          <w:color w:val="000000"/>
        </w:rPr>
      </w:pPr>
    </w:p>
    <w:p w:rsidR="00303EB6" w:rsidRDefault="00A40080">
      <w:pPr>
        <w:pStyle w:val="Standard"/>
        <w:autoSpaceDE w:val="0"/>
        <w:spacing w:line="288" w:lineRule="auto"/>
        <w:rPr>
          <w:rFonts w:eastAsia="Calibri" w:cs="Calibri"/>
          <w:color w:val="000000"/>
        </w:rPr>
      </w:pPr>
      <w:r>
        <w:rPr>
          <w:rFonts w:eastAsia="Calibri" w:cs="Calibri"/>
          <w:color w:val="000000"/>
        </w:rPr>
        <w:t>From there the Admin sets up the competitio</w:t>
      </w:r>
      <w:r w:rsidR="00897A5E">
        <w:rPr>
          <w:rFonts w:eastAsia="Calibri" w:cs="Calibri"/>
          <w:color w:val="000000"/>
        </w:rPr>
        <w:t>n by setting the time, problems and</w:t>
      </w:r>
      <w:r>
        <w:rPr>
          <w:rFonts w:eastAsia="Calibri" w:cs="Calibri"/>
          <w:color w:val="000000"/>
        </w:rPr>
        <w:t xml:space="preserve"> mode. From there the admin</w:t>
      </w:r>
      <w:r w:rsidR="00897A5E">
        <w:rPr>
          <w:rFonts w:eastAsia="Calibri" w:cs="Calibri"/>
          <w:color w:val="000000"/>
        </w:rPr>
        <w:t xml:space="preserve"> starts the competition with the play button</w:t>
      </w:r>
      <w:r>
        <w:rPr>
          <w:rFonts w:eastAsia="Calibri" w:cs="Calibri"/>
          <w:color w:val="000000"/>
        </w:rPr>
        <w:t>. After the competition begins the admin can view various stats such as student progress, team progress, and so on. If at any</w:t>
      </w:r>
      <w:r w:rsidR="00AF0982">
        <w:rPr>
          <w:rFonts w:eastAsia="Calibri" w:cs="Calibri"/>
          <w:color w:val="000000"/>
        </w:rPr>
        <w:t xml:space="preserve"> </w:t>
      </w:r>
      <w:r>
        <w:rPr>
          <w:rFonts w:eastAsia="Calibri" w:cs="Calibri"/>
          <w:color w:val="000000"/>
        </w:rPr>
        <w:t>time during the competition the admin notices that a problem is giving the students trouble, then he/she can send out a hint which the students immediately see. After the competition is over the Admin can save all the stats from the competition if he/she so chooses.</w:t>
      </w:r>
    </w:p>
    <w:p w:rsidR="009D2216" w:rsidRDefault="009D2216" w:rsidP="0071232A">
      <w:pPr>
        <w:pStyle w:val="Standard"/>
        <w:pBdr>
          <w:bottom w:val="single" w:sz="6" w:space="1" w:color="auto"/>
        </w:pBdr>
        <w:autoSpaceDE w:val="0"/>
        <w:spacing w:line="288" w:lineRule="auto"/>
        <w:rPr>
          <w:rFonts w:eastAsia="Calibri" w:cs="Calibri"/>
          <w:color w:val="000000"/>
        </w:rPr>
      </w:pPr>
    </w:p>
    <w:p w:rsidR="0071232A" w:rsidRDefault="00A40080" w:rsidP="0071232A">
      <w:pPr>
        <w:pStyle w:val="Standard"/>
        <w:pBdr>
          <w:bottom w:val="single" w:sz="6" w:space="1" w:color="auto"/>
        </w:pBdr>
        <w:autoSpaceDE w:val="0"/>
        <w:spacing w:line="288" w:lineRule="auto"/>
        <w:rPr>
          <w:rFonts w:eastAsia="Calibri" w:cs="Calibri"/>
          <w:color w:val="000000"/>
        </w:rPr>
      </w:pPr>
      <w:r>
        <w:rPr>
          <w:rFonts w:eastAsia="Calibri" w:cs="Calibri"/>
          <w:color w:val="000000"/>
        </w:rPr>
        <w:t>Once the competition starts the students can enter tests cases, view hints, view code coverage, and go to the next or last problem.</w:t>
      </w:r>
    </w:p>
    <w:p w:rsidR="009D2216" w:rsidRDefault="009D2216" w:rsidP="0071232A">
      <w:pPr>
        <w:pStyle w:val="Standard"/>
        <w:pBdr>
          <w:bottom w:val="single" w:sz="6" w:space="1" w:color="auto"/>
        </w:pBdr>
        <w:autoSpaceDE w:val="0"/>
        <w:spacing w:line="288" w:lineRule="auto"/>
        <w:rPr>
          <w:rFonts w:eastAsia="Calibri" w:cs="Calibri"/>
          <w:color w:val="000000"/>
        </w:rPr>
      </w:pPr>
    </w:p>
    <w:p w:rsidR="0071232A" w:rsidRDefault="007B4ED4">
      <w:pPr>
        <w:pStyle w:val="Standard"/>
      </w:pPr>
      <w:r>
        <w:rPr>
          <w:noProof/>
        </w:rPr>
        <w:pict>
          <v:shape id="_x0000_s1028" type="#_x0000_t75" style="position:absolute;margin-left:325.5pt;margin-top:13.5pt;width:139.8pt;height:80.85pt;z-index:251662336">
            <v:imagedata r:id="rId12" o:title=""/>
          </v:shape>
          <o:OLEObject Type="Embed" ProgID="Visio.Drawing.11" ShapeID="_x0000_s1028" DrawAspect="Content" ObjectID="_1396775445" r:id="rId13"/>
        </w:pict>
      </w:r>
    </w:p>
    <w:p w:rsidR="00303EB6" w:rsidRDefault="00A40080">
      <w:pPr>
        <w:pStyle w:val="Standard"/>
      </w:pPr>
      <w:r>
        <w:t>Name: Create Account</w:t>
      </w:r>
    </w:p>
    <w:p w:rsidR="00303EB6" w:rsidRDefault="00A40080">
      <w:pPr>
        <w:pStyle w:val="Standard"/>
      </w:pPr>
      <w:r>
        <w:t>Participating Actor: User (Student and Admin)</w:t>
      </w:r>
    </w:p>
    <w:p w:rsidR="00303EB6" w:rsidRDefault="00A40080">
      <w:pPr>
        <w:pStyle w:val="Standard"/>
      </w:pPr>
      <w:r>
        <w:t>Entry Condition:</w:t>
      </w:r>
    </w:p>
    <w:p w:rsidR="00303EB6" w:rsidRDefault="00A40080">
      <w:pPr>
        <w:pStyle w:val="Standard"/>
      </w:pPr>
      <w:r>
        <w:tab/>
        <w:t>User is on log in screen</w:t>
      </w:r>
    </w:p>
    <w:p w:rsidR="00303EB6" w:rsidRDefault="00A40080">
      <w:pPr>
        <w:pStyle w:val="Standard"/>
      </w:pPr>
      <w:r>
        <w:tab/>
        <w:t>User doesn't already have an account</w:t>
      </w:r>
    </w:p>
    <w:p w:rsidR="00303EB6" w:rsidRDefault="00A40080">
      <w:pPr>
        <w:pStyle w:val="Standard"/>
      </w:pPr>
      <w:r>
        <w:t>Exit Condition:</w:t>
      </w:r>
    </w:p>
    <w:p w:rsidR="00303EB6" w:rsidRDefault="007B4ED4">
      <w:pPr>
        <w:pStyle w:val="Standard"/>
      </w:pPr>
      <w:r>
        <w:rPr>
          <w:noProof/>
        </w:rPr>
        <w:pict>
          <v:shape id="_x0000_s1029" type="#_x0000_t75" style="position:absolute;margin-left:323.25pt;margin-top:3.8pt;width:149.65pt;height:74.85pt;z-index:251664384">
            <v:imagedata r:id="rId14" o:title=""/>
          </v:shape>
          <o:OLEObject Type="Embed" ProgID="Visio.Drawing.11" ShapeID="_x0000_s1029" DrawAspect="Content" ObjectID="_1396775446" r:id="rId15"/>
        </w:pict>
      </w:r>
      <w:r w:rsidR="00A40080">
        <w:tab/>
        <w:t>An account is created for the User</w:t>
      </w:r>
    </w:p>
    <w:p w:rsidR="00303EB6" w:rsidRDefault="00A40080">
      <w:pPr>
        <w:pStyle w:val="Standard"/>
      </w:pPr>
      <w:r>
        <w:t>Event Flow:</w:t>
      </w:r>
    </w:p>
    <w:p w:rsidR="00303EB6" w:rsidRDefault="00A40080">
      <w:pPr>
        <w:pStyle w:val="Standard"/>
      </w:pPr>
      <w:r>
        <w:tab/>
        <w:t>User clicks on Create Account Button</w:t>
      </w:r>
      <w:r w:rsidR="008D09E7" w:rsidRPr="008D09E7">
        <w:t xml:space="preserve"> </w:t>
      </w:r>
    </w:p>
    <w:p w:rsidR="00303EB6" w:rsidRDefault="00A40080">
      <w:pPr>
        <w:pStyle w:val="Standard"/>
      </w:pPr>
      <w:r>
        <w:tab/>
        <w:t>User enters in desired username and password</w:t>
      </w:r>
    </w:p>
    <w:p w:rsidR="00303EB6" w:rsidRDefault="00A40080">
      <w:pPr>
        <w:pStyle w:val="Standard"/>
      </w:pPr>
      <w:r>
        <w:tab/>
        <w:t>User enters if Student or Admin</w:t>
      </w:r>
    </w:p>
    <w:p w:rsidR="00303EB6" w:rsidRDefault="00A40080">
      <w:pPr>
        <w:pStyle w:val="Standard"/>
      </w:pPr>
      <w:r>
        <w:tab/>
        <w:t>User is notified if account creation was successful or not</w:t>
      </w:r>
    </w:p>
    <w:p w:rsidR="00303EB6" w:rsidRDefault="0071232A">
      <w:pPr>
        <w:pStyle w:val="Standard"/>
      </w:pPr>
      <w:r>
        <w:t>___________________________________________________________________________________</w:t>
      </w:r>
    </w:p>
    <w:p w:rsidR="0071232A" w:rsidRDefault="0071232A">
      <w:pPr>
        <w:pStyle w:val="Standard"/>
        <w:rPr>
          <w:noProof/>
          <w:lang w:eastAsia="en-US" w:bidi="ar-SA"/>
        </w:rPr>
      </w:pPr>
    </w:p>
    <w:p w:rsidR="00303EB6" w:rsidRDefault="007B4ED4">
      <w:pPr>
        <w:pStyle w:val="Standard"/>
      </w:pPr>
      <w:r>
        <w:rPr>
          <w:noProof/>
        </w:rPr>
        <w:pict>
          <v:shape id="_x0000_s1026" type="#_x0000_t75" style="position:absolute;margin-left:300pt;margin-top:4.95pt;width:153.3pt;height:92.5pt;z-index:251660288">
            <v:imagedata r:id="rId16" o:title=""/>
          </v:shape>
          <o:OLEObject Type="Embed" ProgID="Visio.Drawing.11" ShapeID="_x0000_s1026" DrawAspect="Content" ObjectID="_1396775447" r:id="rId17"/>
        </w:pict>
      </w:r>
      <w:r w:rsidR="00A40080">
        <w:t>Name: Admin Log in</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on log in screen</w:t>
      </w:r>
    </w:p>
    <w:p w:rsidR="00303EB6" w:rsidRDefault="00A40080">
      <w:pPr>
        <w:pStyle w:val="Standard"/>
      </w:pPr>
      <w:r>
        <w:tab/>
        <w:t>Admin is registered on system</w:t>
      </w:r>
    </w:p>
    <w:p w:rsidR="00303EB6" w:rsidRDefault="00A40080">
      <w:pPr>
        <w:pStyle w:val="Standard"/>
      </w:pPr>
      <w:r>
        <w:t>Exit Condition:</w:t>
      </w:r>
    </w:p>
    <w:p w:rsidR="00303EB6" w:rsidRDefault="00A40080">
      <w:pPr>
        <w:pStyle w:val="Standard"/>
      </w:pPr>
      <w:r>
        <w:tab/>
        <w:t>Admin is given access to admin powers</w:t>
      </w:r>
    </w:p>
    <w:p w:rsidR="00303EB6" w:rsidRDefault="00A40080">
      <w:pPr>
        <w:pStyle w:val="Standard"/>
      </w:pPr>
      <w:r>
        <w:t>Event Flow:</w:t>
      </w:r>
    </w:p>
    <w:p w:rsidR="00303EB6" w:rsidRDefault="00A40080">
      <w:pPr>
        <w:pStyle w:val="Standard"/>
      </w:pPr>
      <w:r>
        <w:tab/>
        <w:t>Admin enters username and password</w:t>
      </w:r>
    </w:p>
    <w:p w:rsidR="00303EB6" w:rsidRDefault="00A40080">
      <w:pPr>
        <w:pStyle w:val="Standard"/>
      </w:pPr>
      <w:r>
        <w:tab/>
        <w:t>Server checks registration then gives or denies access to admin powers</w:t>
      </w:r>
    </w:p>
    <w:p w:rsidR="0071232A" w:rsidRDefault="0071232A">
      <w:pPr>
        <w:pStyle w:val="Standard"/>
      </w:pPr>
      <w:r>
        <w:t>___________________________________________________________________________________</w:t>
      </w:r>
    </w:p>
    <w:p w:rsidR="0071232A" w:rsidRDefault="0071232A">
      <w:pPr>
        <w:pStyle w:val="Standard"/>
        <w:rPr>
          <w:noProof/>
          <w:lang w:eastAsia="en-US" w:bidi="ar-SA"/>
        </w:rPr>
      </w:pPr>
    </w:p>
    <w:p w:rsidR="00303EB6" w:rsidRDefault="007B4ED4">
      <w:pPr>
        <w:pStyle w:val="Standard"/>
      </w:pPr>
      <w:r>
        <w:rPr>
          <w:noProof/>
        </w:rPr>
        <w:pict>
          <v:shape id="_x0000_s1030" type="#_x0000_t75" style="position:absolute;margin-left:300pt;margin-top:7.9pt;width:167.25pt;height:90.75pt;z-index:251666432">
            <v:imagedata r:id="rId18" o:title=""/>
          </v:shape>
          <o:OLEObject Type="Embed" ProgID="Visio.Drawing.11" ShapeID="_x0000_s1030" DrawAspect="Content" ObjectID="_1396775448" r:id="rId19"/>
        </w:pict>
      </w:r>
      <w:r w:rsidR="00A40080">
        <w:t>Name: Student Log in</w:t>
      </w:r>
    </w:p>
    <w:p w:rsidR="00303EB6" w:rsidRDefault="00A40080">
      <w:pPr>
        <w:pStyle w:val="Standard"/>
      </w:pPr>
      <w:r>
        <w:t>Participating Actor: Student</w:t>
      </w:r>
    </w:p>
    <w:p w:rsidR="00303EB6" w:rsidRDefault="00A40080">
      <w:pPr>
        <w:pStyle w:val="Standard"/>
      </w:pPr>
      <w:r>
        <w:t>Entry Condition:</w:t>
      </w:r>
    </w:p>
    <w:p w:rsidR="00303EB6" w:rsidRDefault="00A40080">
      <w:pPr>
        <w:pStyle w:val="Standard"/>
      </w:pPr>
      <w:r>
        <w:tab/>
        <w:t>Student is on log in screen</w:t>
      </w:r>
    </w:p>
    <w:p w:rsidR="00303EB6" w:rsidRDefault="00A40080">
      <w:pPr>
        <w:pStyle w:val="Standard"/>
      </w:pPr>
      <w:r>
        <w:tab/>
        <w:t>Student is registered on systems</w:t>
      </w:r>
    </w:p>
    <w:p w:rsidR="00303EB6" w:rsidRDefault="00A40080">
      <w:pPr>
        <w:pStyle w:val="Standard"/>
      </w:pPr>
      <w:r>
        <w:t>Exit Condition:</w:t>
      </w:r>
    </w:p>
    <w:p w:rsidR="00303EB6" w:rsidRDefault="00A40080">
      <w:pPr>
        <w:pStyle w:val="Standard"/>
      </w:pPr>
      <w:r>
        <w:tab/>
        <w:t>Student is given access to admin powers</w:t>
      </w:r>
    </w:p>
    <w:p w:rsidR="00303EB6" w:rsidRDefault="00A40080">
      <w:pPr>
        <w:pStyle w:val="Standard"/>
      </w:pPr>
      <w:r>
        <w:t>Event Flow:</w:t>
      </w:r>
    </w:p>
    <w:p w:rsidR="00303EB6" w:rsidRDefault="00A40080">
      <w:pPr>
        <w:pStyle w:val="Standard"/>
      </w:pPr>
      <w:r>
        <w:tab/>
        <w:t>Student enters username and password</w:t>
      </w:r>
    </w:p>
    <w:p w:rsidR="00303EB6" w:rsidRDefault="00A40080">
      <w:pPr>
        <w:pStyle w:val="Standard"/>
      </w:pPr>
      <w:r>
        <w:tab/>
        <w:t>Server checks registration then gives or denies access to admin powers</w:t>
      </w:r>
    </w:p>
    <w:p w:rsidR="0071232A" w:rsidRDefault="0071232A">
      <w:pPr>
        <w:pStyle w:val="Standard"/>
      </w:pPr>
      <w:r>
        <w:t>___________________________________________________________________________________</w:t>
      </w:r>
    </w:p>
    <w:p w:rsidR="0071232A" w:rsidRDefault="007B4ED4">
      <w:pPr>
        <w:pStyle w:val="Standard"/>
        <w:rPr>
          <w:noProof/>
          <w:lang w:eastAsia="en-US" w:bidi="ar-SA"/>
        </w:rPr>
      </w:pPr>
      <w:r>
        <w:rPr>
          <w:noProof/>
        </w:rPr>
        <w:pict>
          <v:shape id="_x0000_s1031" type="#_x0000_t75" style="position:absolute;margin-left:300pt;margin-top:12.75pt;width:150.75pt;height:87.75pt;z-index:251668480">
            <v:imagedata r:id="rId20" o:title=""/>
          </v:shape>
          <o:OLEObject Type="Embed" ProgID="Visio.Drawing.11" ShapeID="_x0000_s1031" DrawAspect="Content" ObjectID="_1396775449" r:id="rId21"/>
        </w:pict>
      </w:r>
    </w:p>
    <w:p w:rsidR="00303EB6" w:rsidRDefault="00A40080">
      <w:pPr>
        <w:pStyle w:val="Standard"/>
      </w:pPr>
      <w:r>
        <w:t>Name: Create and Push Hint</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There is a competition running</w:t>
      </w:r>
    </w:p>
    <w:p w:rsidR="00303EB6" w:rsidRDefault="00A40080">
      <w:pPr>
        <w:pStyle w:val="Standard"/>
      </w:pPr>
      <w:r>
        <w:tab/>
        <w:t>Admin is on competition overview screen</w:t>
      </w:r>
    </w:p>
    <w:p w:rsidR="00303EB6" w:rsidRDefault="00A40080">
      <w:pPr>
        <w:pStyle w:val="Standard"/>
      </w:pPr>
      <w:r>
        <w:t>Exit Condition:</w:t>
      </w:r>
    </w:p>
    <w:p w:rsidR="00303EB6" w:rsidRDefault="00A40080">
      <w:pPr>
        <w:pStyle w:val="Standard"/>
      </w:pPr>
      <w:r>
        <w:tab/>
        <w:t>A hint is created and broadcast to each student</w:t>
      </w:r>
    </w:p>
    <w:p w:rsidR="00303EB6" w:rsidRDefault="00A40080">
      <w:pPr>
        <w:pStyle w:val="Standard"/>
      </w:pPr>
      <w:r>
        <w:t>Event Flow:</w:t>
      </w:r>
    </w:p>
    <w:p w:rsidR="00303EB6" w:rsidRDefault="00A40080">
      <w:pPr>
        <w:pStyle w:val="Standard"/>
      </w:pPr>
      <w:r>
        <w:lastRenderedPageBreak/>
        <w:tab/>
        <w:t>Admin clicks the create hint button</w:t>
      </w:r>
    </w:p>
    <w:p w:rsidR="00303EB6" w:rsidRDefault="00A40080">
      <w:pPr>
        <w:pStyle w:val="Standard"/>
      </w:pPr>
      <w:r>
        <w:tab/>
        <w:t xml:space="preserve">Admin may choose between automated hint </w:t>
      </w:r>
      <w:proofErr w:type="gramStart"/>
      <w:r>
        <w:t>or</w:t>
      </w:r>
      <w:proofErr w:type="gramEnd"/>
      <w:r>
        <w:t xml:space="preserve"> custom hint</w:t>
      </w:r>
    </w:p>
    <w:p w:rsidR="00303EB6" w:rsidRDefault="00A40080">
      <w:pPr>
        <w:pStyle w:val="Standard"/>
      </w:pPr>
      <w:r>
        <w:tab/>
        <w:t>Hint is broadcast to everyone</w:t>
      </w:r>
    </w:p>
    <w:p w:rsidR="00303EB6" w:rsidRDefault="00A40080">
      <w:pPr>
        <w:pStyle w:val="Standard"/>
      </w:pPr>
      <w:r>
        <w:tab/>
        <w:t>Admin is notified of success or failure</w:t>
      </w:r>
    </w:p>
    <w:p w:rsidR="00303EB6" w:rsidRDefault="0071232A">
      <w:pPr>
        <w:pStyle w:val="Standard"/>
      </w:pPr>
      <w:r>
        <w:t>___________________________________________________________________________________</w:t>
      </w:r>
    </w:p>
    <w:p w:rsidR="00303EB6" w:rsidRDefault="00303EB6">
      <w:pPr>
        <w:pStyle w:val="Standard"/>
      </w:pPr>
    </w:p>
    <w:p w:rsidR="00303EB6" w:rsidRDefault="007B4ED4">
      <w:pPr>
        <w:pStyle w:val="Standard"/>
      </w:pPr>
      <w:r>
        <w:rPr>
          <w:noProof/>
        </w:rPr>
        <w:pict>
          <v:shape id="_x0000_s1032" type="#_x0000_t75" style="position:absolute;margin-left:302.25pt;margin-top:1.2pt;width:154.5pt;height:87pt;z-index:251670528">
            <v:imagedata r:id="rId22" o:title=""/>
          </v:shape>
          <o:OLEObject Type="Embed" ProgID="Visio.Drawing.11" ShapeID="_x0000_s1032" DrawAspect="Content" ObjectID="_1396775450" r:id="rId23"/>
        </w:pict>
      </w:r>
      <w:r w:rsidR="00A40080">
        <w:t>Name: Assign Problem</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on competition setup screen</w:t>
      </w:r>
    </w:p>
    <w:p w:rsidR="00303EB6" w:rsidRDefault="00A40080">
      <w:pPr>
        <w:pStyle w:val="Standard"/>
      </w:pPr>
      <w:r>
        <w:t>Exit Condition:</w:t>
      </w:r>
    </w:p>
    <w:p w:rsidR="003B7A3E" w:rsidRDefault="00A40080">
      <w:pPr>
        <w:pStyle w:val="Standard"/>
      </w:pPr>
      <w:r>
        <w:tab/>
        <w:t>The selected problem will be used in the competition</w:t>
      </w:r>
    </w:p>
    <w:p w:rsidR="003B7A3E" w:rsidRDefault="003B7A3E">
      <w:pPr>
        <w:pStyle w:val="Standard"/>
      </w:pPr>
      <w:r>
        <w:t>Event Flow:</w:t>
      </w:r>
    </w:p>
    <w:p w:rsidR="003B7A3E" w:rsidRDefault="003B7A3E">
      <w:pPr>
        <w:pStyle w:val="Standard"/>
      </w:pPr>
      <w:r>
        <w:tab/>
        <w:t>Admin clicks the Select Number of Problems from dropdown box</w:t>
      </w:r>
    </w:p>
    <w:p w:rsidR="003B7A3E" w:rsidRDefault="003B7A3E">
      <w:pPr>
        <w:pStyle w:val="Standard"/>
      </w:pPr>
      <w:r>
        <w:tab/>
        <w:t>Admin chooses 1-5 problems for the competition</w:t>
      </w:r>
    </w:p>
    <w:p w:rsidR="003B7A3E" w:rsidRDefault="003B7A3E">
      <w:pPr>
        <w:pStyle w:val="Standard"/>
      </w:pPr>
      <w:r>
        <w:tab/>
        <w:t>Admin clicks on Setup Competition</w:t>
      </w:r>
    </w:p>
    <w:p w:rsidR="00DC608B" w:rsidRDefault="005B039D">
      <w:pPr>
        <w:pStyle w:val="Standard"/>
        <w:rPr>
          <w:noProof/>
          <w:lang w:eastAsia="en-US" w:bidi="ar-SA"/>
        </w:rPr>
      </w:pPr>
      <w:r>
        <w:t>___________________________________________________________________________________</w:t>
      </w:r>
    </w:p>
    <w:p w:rsidR="00DC608B" w:rsidRDefault="00DC608B">
      <w:pPr>
        <w:pStyle w:val="Standard"/>
        <w:rPr>
          <w:noProof/>
          <w:lang w:eastAsia="en-US" w:bidi="ar-SA"/>
        </w:rPr>
      </w:pPr>
    </w:p>
    <w:p w:rsidR="00303EB6" w:rsidRDefault="007B4ED4">
      <w:pPr>
        <w:pStyle w:val="Standard"/>
      </w:pPr>
      <w:r>
        <w:rPr>
          <w:noProof/>
        </w:rPr>
        <w:pict>
          <v:shape id="_x0000_s1033" type="#_x0000_t75" style="position:absolute;margin-left:290.25pt;margin-top:8.7pt;width:147.75pt;height:85.5pt;z-index:251672576">
            <v:imagedata r:id="rId24" o:title=""/>
          </v:shape>
          <o:OLEObject Type="Embed" ProgID="Visio.Drawing.11" ShapeID="_x0000_s1033" DrawAspect="Content" ObjectID="_1396775451" r:id="rId25"/>
        </w:pict>
      </w:r>
      <w:r w:rsidR="00A40080">
        <w:t>Name: See Results of Competition</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 competition has just ended</w:t>
      </w:r>
    </w:p>
    <w:p w:rsidR="00303EB6" w:rsidRDefault="00A40080">
      <w:pPr>
        <w:pStyle w:val="Standard"/>
      </w:pPr>
      <w:r>
        <w:t>Exit Condition:</w:t>
      </w:r>
    </w:p>
    <w:p w:rsidR="00303EB6" w:rsidRDefault="00A40080">
      <w:pPr>
        <w:pStyle w:val="Standard"/>
      </w:pPr>
      <w:r>
        <w:tab/>
        <w:t>Results of competition are displayed</w:t>
      </w:r>
    </w:p>
    <w:p w:rsidR="00303EB6" w:rsidRDefault="00A40080">
      <w:pPr>
        <w:pStyle w:val="Standard"/>
      </w:pPr>
      <w:r>
        <w:t>Event Flow:</w:t>
      </w:r>
    </w:p>
    <w:p w:rsidR="00303EB6" w:rsidRDefault="00A40080">
      <w:pPr>
        <w:pStyle w:val="Standard"/>
      </w:pPr>
      <w:r>
        <w:tab/>
        <w:t>Admin is notified that the competition has ended</w:t>
      </w:r>
    </w:p>
    <w:p w:rsidR="00303EB6" w:rsidRDefault="00A40080">
      <w:pPr>
        <w:pStyle w:val="Standard"/>
      </w:pPr>
      <w:r>
        <w:tab/>
        <w:t>Admin clicks Show Results button</w:t>
      </w:r>
    </w:p>
    <w:p w:rsidR="00303EB6" w:rsidRDefault="00A40080">
      <w:pPr>
        <w:pStyle w:val="Standard"/>
      </w:pPr>
      <w:r>
        <w:tab/>
        <w:t>Final statistics for each team are displayed in order (highest-lowest) on screen</w:t>
      </w:r>
    </w:p>
    <w:p w:rsidR="00303EB6" w:rsidRDefault="005B039D">
      <w:pPr>
        <w:pStyle w:val="Standard"/>
      </w:pPr>
      <w:r>
        <w:t>___________________________________________________________________________________</w:t>
      </w:r>
    </w:p>
    <w:p w:rsidR="00303EB6" w:rsidRDefault="00303EB6">
      <w:pPr>
        <w:pStyle w:val="Standard"/>
      </w:pPr>
    </w:p>
    <w:p w:rsidR="00303EB6" w:rsidRDefault="007B4ED4">
      <w:pPr>
        <w:pStyle w:val="Standard"/>
      </w:pPr>
      <w:r>
        <w:rPr>
          <w:noProof/>
        </w:rPr>
        <w:pict>
          <v:shape id="_x0000_s1034" type="#_x0000_t75" style="position:absolute;margin-left:290.25pt;margin-top:10.2pt;width:156pt;height:86.25pt;z-index:251674624">
            <v:imagedata r:id="rId26" o:title=""/>
          </v:shape>
          <o:OLEObject Type="Embed" ProgID="Visio.Drawing.11" ShapeID="_x0000_s1034" DrawAspect="Content" ObjectID="_1396775452" r:id="rId27"/>
        </w:pict>
      </w:r>
      <w:r w:rsidR="00A40080">
        <w:t>Name: Save Competition Results</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on results screen</w:t>
      </w:r>
    </w:p>
    <w:p w:rsidR="00303EB6" w:rsidRDefault="00A40080">
      <w:pPr>
        <w:pStyle w:val="Standard"/>
      </w:pPr>
      <w:r>
        <w:t>Exit Condition:</w:t>
      </w:r>
    </w:p>
    <w:p w:rsidR="00303EB6" w:rsidRDefault="00A40080">
      <w:pPr>
        <w:pStyle w:val="Standard"/>
      </w:pPr>
      <w:r>
        <w:tab/>
        <w:t>Results are exported to a file</w:t>
      </w:r>
    </w:p>
    <w:p w:rsidR="00303EB6" w:rsidRDefault="00A40080">
      <w:pPr>
        <w:pStyle w:val="Standard"/>
      </w:pPr>
      <w:r>
        <w:t>Event Flow:</w:t>
      </w:r>
    </w:p>
    <w:p w:rsidR="00303EB6" w:rsidRDefault="00A40080">
      <w:pPr>
        <w:pStyle w:val="Standard"/>
      </w:pPr>
      <w:r>
        <w:tab/>
        <w:t>Admin clicks on Export button</w:t>
      </w:r>
    </w:p>
    <w:p w:rsidR="00303EB6" w:rsidRDefault="00A40080">
      <w:pPr>
        <w:pStyle w:val="Standard"/>
      </w:pPr>
      <w:r>
        <w:tab/>
        <w:t>Admin is asked where the data should be saved</w:t>
      </w:r>
    </w:p>
    <w:p w:rsidR="00727369" w:rsidRDefault="00A40080">
      <w:pPr>
        <w:pStyle w:val="Standard"/>
      </w:pPr>
      <w:r>
        <w:tab/>
        <w:t>Data is saved at specified location</w:t>
      </w:r>
    </w:p>
    <w:p w:rsidR="00DC608B" w:rsidRDefault="005B039D">
      <w:pPr>
        <w:pStyle w:val="Standard"/>
        <w:rPr>
          <w:noProof/>
          <w:lang w:eastAsia="en-US" w:bidi="ar-SA"/>
        </w:rPr>
      </w:pPr>
      <w:r>
        <w:t>___________________________________________________________________________________</w:t>
      </w:r>
    </w:p>
    <w:p w:rsidR="00DC608B" w:rsidRDefault="007B4ED4">
      <w:pPr>
        <w:pStyle w:val="Standard"/>
        <w:rPr>
          <w:noProof/>
          <w:lang w:eastAsia="en-US" w:bidi="ar-SA"/>
        </w:rPr>
      </w:pPr>
      <w:r>
        <w:rPr>
          <w:noProof/>
        </w:rPr>
        <w:pict>
          <v:shape id="_x0000_s1035" type="#_x0000_t75" style="position:absolute;margin-left:290.25pt;margin-top:10.5pt;width:166.5pt;height:90.75pt;z-index:251676672">
            <v:imagedata r:id="rId28" o:title=""/>
          </v:shape>
          <o:OLEObject Type="Embed" ProgID="Visio.Drawing.11" ShapeID="_x0000_s1035" DrawAspect="Content" ObjectID="_1396775453" r:id="rId29"/>
        </w:pict>
      </w:r>
    </w:p>
    <w:p w:rsidR="00303EB6" w:rsidRDefault="00A40080">
      <w:pPr>
        <w:pStyle w:val="Standard"/>
      </w:pPr>
      <w:r>
        <w:t>Name: Setup Competition</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logged in and on setup screen</w:t>
      </w:r>
    </w:p>
    <w:p w:rsidR="00303EB6" w:rsidRDefault="00A40080">
      <w:pPr>
        <w:pStyle w:val="Standard"/>
      </w:pPr>
      <w:r>
        <w:t>Exit Condition:</w:t>
      </w:r>
    </w:p>
    <w:p w:rsidR="00303EB6" w:rsidRDefault="00A40080">
      <w:pPr>
        <w:pStyle w:val="Standard"/>
      </w:pPr>
      <w:r>
        <w:tab/>
        <w:t>A competition is setup and ready to go</w:t>
      </w:r>
    </w:p>
    <w:p w:rsidR="00303EB6" w:rsidRDefault="00A40080">
      <w:pPr>
        <w:pStyle w:val="Standard"/>
      </w:pPr>
      <w:r>
        <w:lastRenderedPageBreak/>
        <w:t>Event Flow:</w:t>
      </w:r>
    </w:p>
    <w:p w:rsidR="00303EB6" w:rsidRDefault="00A40080">
      <w:pPr>
        <w:pStyle w:val="Standard"/>
      </w:pPr>
      <w:r>
        <w:tab/>
        <w:t>Admin enters the time limit for the competition</w:t>
      </w:r>
    </w:p>
    <w:p w:rsidR="00303EB6" w:rsidRDefault="00A40080">
      <w:pPr>
        <w:pStyle w:val="Standard"/>
      </w:pPr>
      <w:r>
        <w:tab/>
        <w:t>Admin enters time before ready check</w:t>
      </w:r>
    </w:p>
    <w:p w:rsidR="00303EB6" w:rsidRDefault="00A40080">
      <w:pPr>
        <w:pStyle w:val="Standard"/>
      </w:pPr>
      <w:r>
        <w:tab/>
        <w:t>Admin assigns problems</w:t>
      </w:r>
    </w:p>
    <w:p w:rsidR="00303EB6" w:rsidRDefault="00A40080">
      <w:pPr>
        <w:pStyle w:val="Standard"/>
      </w:pPr>
      <w:r>
        <w:tab/>
        <w:t>Admin adds teams to competition</w:t>
      </w:r>
    </w:p>
    <w:p w:rsidR="00303EB6" w:rsidRDefault="00A40080">
      <w:pPr>
        <w:pStyle w:val="Standard"/>
      </w:pPr>
      <w:r>
        <w:tab/>
        <w:t>Admin clicks Finish button</w:t>
      </w:r>
    </w:p>
    <w:p w:rsidR="00303EB6" w:rsidRDefault="00A40080">
      <w:pPr>
        <w:pStyle w:val="Standard"/>
      </w:pPr>
      <w:r>
        <w:tab/>
        <w:t>Admin is taken to the waiting screen</w:t>
      </w:r>
    </w:p>
    <w:p w:rsidR="00303EB6" w:rsidRDefault="005B039D">
      <w:pPr>
        <w:pStyle w:val="Standard"/>
      </w:pPr>
      <w:r>
        <w:t>___________________________________________________________________________________</w:t>
      </w:r>
    </w:p>
    <w:p w:rsidR="00303EB6" w:rsidRDefault="00303EB6">
      <w:pPr>
        <w:pStyle w:val="Standard"/>
      </w:pPr>
    </w:p>
    <w:p w:rsidR="00303EB6" w:rsidRDefault="007B4ED4">
      <w:pPr>
        <w:pStyle w:val="Standard"/>
      </w:pPr>
      <w:r>
        <w:rPr>
          <w:noProof/>
        </w:rPr>
        <w:pict>
          <v:shape id="_x0000_s1036" type="#_x0000_t75" style="position:absolute;margin-left:309pt;margin-top:7.2pt;width:157.5pt;height:90.75pt;z-index:251678720">
            <v:imagedata r:id="rId30" o:title=""/>
          </v:shape>
          <o:OLEObject Type="Embed" ProgID="Visio.Drawing.11" ShapeID="_x0000_s1036" DrawAspect="Content" ObjectID="_1396775454" r:id="rId31"/>
        </w:pict>
      </w:r>
      <w:r w:rsidR="00A40080">
        <w:t xml:space="preserve">Name: Time </w:t>
      </w:r>
      <w:proofErr w:type="gramStart"/>
      <w:r w:rsidR="00A40080">
        <w:t>Before</w:t>
      </w:r>
      <w:proofErr w:type="gramEnd"/>
      <w:r w:rsidR="00A40080">
        <w:t xml:space="preserve"> Ready Check</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on competition setup screen</w:t>
      </w:r>
    </w:p>
    <w:p w:rsidR="00303EB6" w:rsidRDefault="00A40080">
      <w:pPr>
        <w:pStyle w:val="Standard"/>
      </w:pPr>
      <w:r>
        <w:t>Exit Condition:</w:t>
      </w:r>
      <w:r>
        <w:br/>
      </w:r>
      <w:r>
        <w:tab/>
        <w:t>Time before ready checks is set</w:t>
      </w:r>
    </w:p>
    <w:p w:rsidR="00303EB6" w:rsidRDefault="00A40080">
      <w:pPr>
        <w:pStyle w:val="Standard"/>
      </w:pPr>
      <w:r>
        <w:t>Event Flow:</w:t>
      </w:r>
    </w:p>
    <w:p w:rsidR="00141971" w:rsidRDefault="00A40080">
      <w:pPr>
        <w:pStyle w:val="Standard"/>
      </w:pPr>
      <w:r>
        <w:tab/>
        <w:t>Admin enters a time for the ready checks</w:t>
      </w:r>
    </w:p>
    <w:p w:rsidR="00DC608B" w:rsidRDefault="005B039D">
      <w:pPr>
        <w:pStyle w:val="Standard"/>
      </w:pPr>
      <w:r>
        <w:t>___________________________________________________________________________________</w:t>
      </w:r>
    </w:p>
    <w:p w:rsidR="00DC608B" w:rsidRDefault="007B4ED4">
      <w:pPr>
        <w:pStyle w:val="Standard"/>
        <w:rPr>
          <w:noProof/>
          <w:lang w:eastAsia="en-US" w:bidi="ar-SA"/>
        </w:rPr>
      </w:pPr>
      <w:r>
        <w:rPr>
          <w:noProof/>
        </w:rPr>
        <w:pict>
          <v:shape id="_x0000_s1037" type="#_x0000_t75" style="position:absolute;margin-left:311.25pt;margin-top:4.5pt;width:158.25pt;height:91.5pt;z-index:251680768">
            <v:imagedata r:id="rId32" o:title=""/>
          </v:shape>
          <o:OLEObject Type="Embed" ProgID="Visio.Drawing.11" ShapeID="_x0000_s1037" DrawAspect="Content" ObjectID="_1396775455" r:id="rId33"/>
        </w:pict>
      </w:r>
    </w:p>
    <w:p w:rsidR="00303EB6" w:rsidRDefault="00A40080">
      <w:pPr>
        <w:pStyle w:val="Standard"/>
      </w:pPr>
      <w:r>
        <w:t>Name: View Progress</w:t>
      </w:r>
    </w:p>
    <w:p w:rsidR="00303EB6" w:rsidRDefault="00A40080">
      <w:pPr>
        <w:pStyle w:val="Standard"/>
      </w:pPr>
      <w:r>
        <w:t>Participating Actor: Admin</w:t>
      </w:r>
    </w:p>
    <w:p w:rsidR="00303EB6" w:rsidRDefault="00A40080">
      <w:pPr>
        <w:pStyle w:val="Standard"/>
      </w:pPr>
      <w:r>
        <w:t>Entry Condition:</w:t>
      </w:r>
    </w:p>
    <w:p w:rsidR="00303EB6" w:rsidRDefault="00A40080">
      <w:pPr>
        <w:pStyle w:val="Standard"/>
      </w:pPr>
      <w:r>
        <w:tab/>
        <w:t>Admin is on competition screen</w:t>
      </w:r>
    </w:p>
    <w:p w:rsidR="00303EB6" w:rsidRDefault="00A40080">
      <w:pPr>
        <w:pStyle w:val="Standard"/>
      </w:pPr>
      <w:r>
        <w:t>Exit Condition:</w:t>
      </w:r>
    </w:p>
    <w:p w:rsidR="00303EB6" w:rsidRDefault="00A40080">
      <w:pPr>
        <w:pStyle w:val="Standard"/>
      </w:pPr>
      <w:r>
        <w:tab/>
        <w:t>Admin clicks on something else</w:t>
      </w:r>
    </w:p>
    <w:p w:rsidR="00303EB6" w:rsidRDefault="00A40080">
      <w:pPr>
        <w:pStyle w:val="Standard"/>
      </w:pPr>
      <w:r>
        <w:t>Event Flow:</w:t>
      </w:r>
    </w:p>
    <w:p w:rsidR="00303EB6" w:rsidRDefault="00A40080">
      <w:pPr>
        <w:pStyle w:val="Standard"/>
      </w:pPr>
      <w:r>
        <w:tab/>
        <w:t>Admin clicks on team window</w:t>
      </w:r>
    </w:p>
    <w:p w:rsidR="00303EB6" w:rsidRDefault="00A40080">
      <w:pPr>
        <w:pStyle w:val="Standard"/>
      </w:pPr>
      <w:r>
        <w:tab/>
        <w:t>Team Window shows all teams and their progress (number of bugs)</w:t>
      </w:r>
    </w:p>
    <w:p w:rsidR="00303EB6" w:rsidRDefault="005B039D">
      <w:pPr>
        <w:pStyle w:val="Standard"/>
      </w:pPr>
      <w:r>
        <w:t>___________________________________________________________________________________</w:t>
      </w:r>
    </w:p>
    <w:p w:rsidR="00303EB6" w:rsidRDefault="00303EB6">
      <w:pPr>
        <w:pStyle w:val="Standard"/>
      </w:pPr>
    </w:p>
    <w:p w:rsidR="00303EB6" w:rsidRDefault="007B4ED4">
      <w:pPr>
        <w:pStyle w:val="Standard"/>
      </w:pPr>
      <w:r>
        <w:rPr>
          <w:noProof/>
        </w:rPr>
        <w:pict>
          <v:shape id="_x0000_s1038" type="#_x0000_t75" style="position:absolute;margin-left:306pt;margin-top:1.2pt;width:168.75pt;height:99pt;z-index:251682816">
            <v:imagedata r:id="rId34" o:title=""/>
          </v:shape>
          <o:OLEObject Type="Embed" ProgID="Visio.Drawing.11" ShapeID="_x0000_s1038" DrawAspect="Content" ObjectID="_1396775456" r:id="rId35"/>
        </w:pict>
      </w:r>
      <w:r w:rsidR="00A40080">
        <w:t>Name: Enter Test Cases</w:t>
      </w:r>
    </w:p>
    <w:p w:rsidR="00303EB6" w:rsidRDefault="00A40080">
      <w:pPr>
        <w:pStyle w:val="Standard"/>
      </w:pPr>
      <w:r>
        <w:t>Participating Actor: Student</w:t>
      </w:r>
    </w:p>
    <w:p w:rsidR="00303EB6" w:rsidRDefault="00A40080">
      <w:pPr>
        <w:pStyle w:val="Standard"/>
      </w:pPr>
      <w:r>
        <w:t>Enter Condition: Student is in the competition</w:t>
      </w:r>
    </w:p>
    <w:p w:rsidR="00303EB6" w:rsidRDefault="00A40080">
      <w:pPr>
        <w:pStyle w:val="Standard"/>
      </w:pPr>
      <w:r>
        <w:t>Exit Condition: Student receives results</w:t>
      </w:r>
    </w:p>
    <w:p w:rsidR="00303EB6" w:rsidRDefault="00A40080">
      <w:pPr>
        <w:pStyle w:val="Standard"/>
      </w:pPr>
      <w:r>
        <w:t>Event Flow:</w:t>
      </w:r>
    </w:p>
    <w:p w:rsidR="00303EB6" w:rsidRDefault="00A40080">
      <w:pPr>
        <w:pStyle w:val="Standard"/>
      </w:pPr>
      <w:r>
        <w:tab/>
        <w:t>Students enters input/expected output</w:t>
      </w:r>
    </w:p>
    <w:p w:rsidR="00303EB6" w:rsidRDefault="00A40080">
      <w:pPr>
        <w:pStyle w:val="Standard"/>
      </w:pPr>
      <w:r>
        <w:tab/>
        <w:t>Test case is checked by system</w:t>
      </w:r>
    </w:p>
    <w:p w:rsidR="00303EB6" w:rsidRDefault="00A40080">
      <w:pPr>
        <w:pStyle w:val="Standard"/>
      </w:pPr>
      <w:r>
        <w:tab/>
        <w:t>Student receives result: Found or not found</w:t>
      </w:r>
    </w:p>
    <w:p w:rsidR="00DC608B" w:rsidRDefault="005B039D">
      <w:pPr>
        <w:pStyle w:val="Standard"/>
      </w:pPr>
      <w:r>
        <w:t>___________________________________________________________________________________</w:t>
      </w:r>
    </w:p>
    <w:p w:rsidR="00DC608B" w:rsidRDefault="00DC608B">
      <w:pPr>
        <w:pStyle w:val="Standard"/>
      </w:pPr>
    </w:p>
    <w:p w:rsidR="00303EB6" w:rsidRDefault="007B4ED4">
      <w:pPr>
        <w:pStyle w:val="Standard"/>
      </w:pPr>
      <w:r>
        <w:rPr>
          <w:noProof/>
        </w:rPr>
        <w:pict>
          <v:shape id="_x0000_s1039" type="#_x0000_t75" style="position:absolute;margin-left:304.5pt;margin-top:9.45pt;width:171.75pt;height:87.75pt;z-index:251684864">
            <v:imagedata r:id="rId36" o:title=""/>
          </v:shape>
          <o:OLEObject Type="Embed" ProgID="Visio.Drawing.11" ShapeID="_x0000_s1039" DrawAspect="Content" ObjectID="_1396775457" r:id="rId37"/>
        </w:pict>
      </w:r>
      <w:r w:rsidR="00A40080">
        <w:t>Name: Next/</w:t>
      </w:r>
      <w:proofErr w:type="spellStart"/>
      <w:r w:rsidR="00A40080">
        <w:t>Prev</w:t>
      </w:r>
      <w:proofErr w:type="spellEnd"/>
      <w:r w:rsidR="00A40080">
        <w:t xml:space="preserve"> Problem</w:t>
      </w:r>
    </w:p>
    <w:p w:rsidR="00303EB6" w:rsidRDefault="00A40080">
      <w:pPr>
        <w:pStyle w:val="Standard"/>
      </w:pPr>
      <w:r>
        <w:t>Participating Actor: Student (Captain)</w:t>
      </w:r>
    </w:p>
    <w:p w:rsidR="00303EB6" w:rsidRDefault="00A40080">
      <w:pPr>
        <w:pStyle w:val="Standard"/>
      </w:pPr>
      <w:r>
        <w:t>Entry Condition: Student is in the competition</w:t>
      </w:r>
    </w:p>
    <w:p w:rsidR="00303EB6" w:rsidRDefault="00A40080">
      <w:pPr>
        <w:pStyle w:val="Standard"/>
      </w:pPr>
      <w:r>
        <w:t>Exit Condition: Team is navigated to next/previous problem</w:t>
      </w:r>
    </w:p>
    <w:p w:rsidR="00303EB6" w:rsidRDefault="00A40080">
      <w:pPr>
        <w:pStyle w:val="Standard"/>
      </w:pPr>
      <w:r>
        <w:t>Event Flow:</w:t>
      </w:r>
    </w:p>
    <w:p w:rsidR="00303EB6" w:rsidRDefault="00A40080">
      <w:pPr>
        <w:pStyle w:val="Standard"/>
      </w:pPr>
      <w:r>
        <w:tab/>
        <w:t>Student press Next/Previous button</w:t>
      </w:r>
    </w:p>
    <w:p w:rsidR="00303EB6" w:rsidRDefault="00A40080">
      <w:pPr>
        <w:pStyle w:val="Standard"/>
      </w:pPr>
      <w:r>
        <w:tab/>
        <w:t>Team is redirected to next/previous problem</w:t>
      </w:r>
    </w:p>
    <w:p w:rsidR="00303EB6" w:rsidRDefault="005B039D">
      <w:pPr>
        <w:pStyle w:val="Standard"/>
      </w:pPr>
      <w:r>
        <w:t>___________________________________________________________________________________</w:t>
      </w:r>
    </w:p>
    <w:p w:rsidR="00DC608B" w:rsidRDefault="00DC608B">
      <w:pPr>
        <w:pStyle w:val="Standard"/>
        <w:rPr>
          <w:noProof/>
          <w:lang w:eastAsia="en-US" w:bidi="ar-SA"/>
        </w:rPr>
      </w:pPr>
    </w:p>
    <w:p w:rsidR="00303EB6" w:rsidRDefault="007B4ED4">
      <w:pPr>
        <w:pStyle w:val="Standard"/>
      </w:pPr>
      <w:r>
        <w:rPr>
          <w:noProof/>
        </w:rPr>
        <w:pict>
          <v:shape id="_x0000_s1040" type="#_x0000_t75" style="position:absolute;margin-left:307.5pt;margin-top:1.2pt;width:175.5pt;height:90.75pt;z-index:251686912">
            <v:imagedata r:id="rId38" o:title=""/>
          </v:shape>
          <o:OLEObject Type="Embed" ProgID="Visio.Drawing.11" ShapeID="_x0000_s1040" DrawAspect="Content" ObjectID="_1396775458" r:id="rId39"/>
        </w:pict>
      </w:r>
      <w:r w:rsidR="00A40080">
        <w:t>Name: View Code Coverage</w:t>
      </w:r>
    </w:p>
    <w:p w:rsidR="00303EB6" w:rsidRDefault="00A40080">
      <w:pPr>
        <w:pStyle w:val="Standard"/>
      </w:pPr>
      <w:r>
        <w:t>Participating Actor: Student</w:t>
      </w:r>
    </w:p>
    <w:p w:rsidR="00303EB6" w:rsidRDefault="00A40080">
      <w:pPr>
        <w:pStyle w:val="Standard"/>
      </w:pPr>
      <w:r>
        <w:t>Entry Condition: Student is testing bugs</w:t>
      </w:r>
    </w:p>
    <w:p w:rsidR="00303EB6" w:rsidRDefault="00A40080">
      <w:pPr>
        <w:pStyle w:val="Standard"/>
      </w:pPr>
      <w:r>
        <w:t>Exit Condition: Code is highlighted</w:t>
      </w:r>
    </w:p>
    <w:p w:rsidR="00303EB6" w:rsidRDefault="00A40080">
      <w:pPr>
        <w:pStyle w:val="Standard"/>
      </w:pPr>
      <w:r>
        <w:t>Event Flow:</w:t>
      </w:r>
    </w:p>
    <w:p w:rsidR="00303EB6" w:rsidRDefault="00A40080">
      <w:pPr>
        <w:pStyle w:val="Standard"/>
      </w:pPr>
      <w:r>
        <w:tab/>
        <w:t>Student enters test case</w:t>
      </w:r>
    </w:p>
    <w:p w:rsidR="00303EB6" w:rsidRDefault="00A40080">
      <w:pPr>
        <w:pStyle w:val="Standard"/>
      </w:pPr>
      <w:r>
        <w:tab/>
        <w:t>All code run by program is highlighted</w:t>
      </w:r>
    </w:p>
    <w:p w:rsidR="00303EB6" w:rsidRDefault="005B039D">
      <w:pPr>
        <w:pStyle w:val="Standard"/>
      </w:pPr>
      <w:r>
        <w:t>___________________________________________________________________________________</w:t>
      </w:r>
    </w:p>
    <w:p w:rsidR="00DC608B" w:rsidRDefault="00DC608B">
      <w:pPr>
        <w:pStyle w:val="Standard"/>
      </w:pPr>
    </w:p>
    <w:p w:rsidR="00303EB6" w:rsidRDefault="007B4ED4">
      <w:pPr>
        <w:pStyle w:val="Standard"/>
      </w:pPr>
      <w:r>
        <w:rPr>
          <w:noProof/>
        </w:rPr>
        <w:pict>
          <v:shape id="_x0000_s1041" type="#_x0000_t75" style="position:absolute;margin-left:312.75pt;margin-top:6.45pt;width:152.25pt;height:90.75pt;z-index:251688960">
            <v:imagedata r:id="rId40" o:title=""/>
          </v:shape>
          <o:OLEObject Type="Embed" ProgID="Visio.Drawing.11" ShapeID="_x0000_s1041" DrawAspect="Content" ObjectID="_1396775459" r:id="rId41"/>
        </w:pict>
      </w:r>
      <w:r w:rsidR="00A40080">
        <w:t>Name: Ready Check</w:t>
      </w:r>
    </w:p>
    <w:p w:rsidR="00303EB6" w:rsidRDefault="00A40080">
      <w:pPr>
        <w:pStyle w:val="Standard"/>
      </w:pPr>
      <w:r>
        <w:t>Participating Actor: Admin</w:t>
      </w:r>
    </w:p>
    <w:p w:rsidR="00303EB6" w:rsidRDefault="00A40080">
      <w:pPr>
        <w:pStyle w:val="Standard"/>
      </w:pPr>
      <w:r>
        <w:t>Entry Condition: Admin is on waiting screen</w:t>
      </w:r>
    </w:p>
    <w:p w:rsidR="00303EB6" w:rsidRDefault="00A40080">
      <w:pPr>
        <w:pStyle w:val="Standard"/>
      </w:pPr>
      <w:r>
        <w:t>Exit Condition: Ready check is sent to students</w:t>
      </w:r>
    </w:p>
    <w:p w:rsidR="00303EB6" w:rsidRDefault="00A40080">
      <w:pPr>
        <w:pStyle w:val="Standard"/>
      </w:pPr>
      <w:r>
        <w:t>Event Flow:</w:t>
      </w:r>
    </w:p>
    <w:p w:rsidR="00303EB6" w:rsidRDefault="00A40080">
      <w:pPr>
        <w:pStyle w:val="Standard"/>
      </w:pPr>
      <w:r>
        <w:tab/>
        <w:t>Admin presses Ready Check button</w:t>
      </w:r>
    </w:p>
    <w:p w:rsidR="00303EB6" w:rsidRDefault="00A40080">
      <w:pPr>
        <w:pStyle w:val="Standard"/>
      </w:pPr>
      <w:r>
        <w:tab/>
        <w:t>Ready check is sent to students</w:t>
      </w:r>
    </w:p>
    <w:p w:rsidR="00303EB6" w:rsidRDefault="00A40080">
      <w:pPr>
        <w:pStyle w:val="Standard"/>
      </w:pPr>
      <w:r>
        <w:tab/>
        <w:t>Students confirm or deny readiness</w:t>
      </w:r>
    </w:p>
    <w:p w:rsidR="00565F2A" w:rsidRDefault="00A40080">
      <w:pPr>
        <w:pStyle w:val="Standard"/>
      </w:pPr>
      <w:r>
        <w:tab/>
        <w:t>Results are displayed on waiting screen</w:t>
      </w:r>
    </w:p>
    <w:p w:rsidR="00DC608B" w:rsidRDefault="005B039D">
      <w:pPr>
        <w:pStyle w:val="Standard"/>
      </w:pPr>
      <w:r>
        <w:t>________________________________________________________________________________</w:t>
      </w:r>
    </w:p>
    <w:p w:rsidR="003B7A3E" w:rsidRDefault="007B4ED4">
      <w:pPr>
        <w:pStyle w:val="Standard"/>
      </w:pPr>
      <w:r>
        <w:rPr>
          <w:noProof/>
        </w:rPr>
        <w:pict>
          <v:shape id="_x0000_s1042" type="#_x0000_t75" style="position:absolute;margin-left:312.75pt;margin-top:6.65pt;width:162pt;height:90.75pt;z-index:251691008">
            <v:imagedata r:id="rId42" o:title=""/>
          </v:shape>
          <o:OLEObject Type="Embed" ProgID="Visio.Drawing.11" ShapeID="_x0000_s1042" DrawAspect="Content" ObjectID="_1396775460" r:id="rId43"/>
        </w:pict>
      </w:r>
      <w:r w:rsidR="003B7A3E">
        <w:t>Name: Multiple Languages</w:t>
      </w:r>
    </w:p>
    <w:p w:rsidR="003B7A3E" w:rsidRDefault="003B7A3E">
      <w:pPr>
        <w:pStyle w:val="Standard"/>
      </w:pPr>
      <w:r>
        <w:t>Participation Actor: Student</w:t>
      </w:r>
    </w:p>
    <w:p w:rsidR="003B7A3E" w:rsidRDefault="003B7A3E">
      <w:pPr>
        <w:pStyle w:val="Standard"/>
      </w:pPr>
      <w:r>
        <w:t>Entry Condition: Student is in competition</w:t>
      </w:r>
    </w:p>
    <w:p w:rsidR="003B7A3E" w:rsidRDefault="003B7A3E">
      <w:pPr>
        <w:pStyle w:val="Standard"/>
      </w:pPr>
      <w:r>
        <w:t>Exit Condition: Student receives results</w:t>
      </w:r>
    </w:p>
    <w:p w:rsidR="003B7A3E" w:rsidRDefault="003B7A3E">
      <w:pPr>
        <w:pStyle w:val="Standard"/>
      </w:pPr>
      <w:r>
        <w:t>Event Flow:</w:t>
      </w:r>
    </w:p>
    <w:p w:rsidR="003B7A3E" w:rsidRDefault="003B7A3E">
      <w:pPr>
        <w:pStyle w:val="Standard"/>
      </w:pPr>
      <w:r>
        <w:tab/>
        <w:t>Admin selects C++ as language for problems</w:t>
      </w:r>
    </w:p>
    <w:p w:rsidR="003B7A3E" w:rsidRDefault="003B7A3E">
      <w:pPr>
        <w:pStyle w:val="Standard"/>
      </w:pPr>
      <w:r>
        <w:tab/>
        <w:t>Student clicks on different problems</w:t>
      </w:r>
    </w:p>
    <w:p w:rsidR="003B7A3E" w:rsidRDefault="003B7A3E">
      <w:pPr>
        <w:pStyle w:val="Standard"/>
      </w:pPr>
      <w:r>
        <w:tab/>
        <w:t>Student views problem in C++</w:t>
      </w:r>
    </w:p>
    <w:p w:rsidR="00D15044" w:rsidRDefault="00D15044">
      <w:pPr>
        <w:pStyle w:val="Standard"/>
      </w:pPr>
      <w:r>
        <w:t>___________________________________________________________________________________</w:t>
      </w:r>
    </w:p>
    <w:p w:rsidR="003B7A3E" w:rsidRDefault="007B4ED4">
      <w:pPr>
        <w:pStyle w:val="Standard"/>
      </w:pPr>
      <w:r>
        <w:rPr>
          <w:noProof/>
        </w:rPr>
        <w:pict>
          <v:shape id="_x0000_s1043" type="#_x0000_t75" style="position:absolute;margin-left:312.75pt;margin-top:.6pt;width:154.5pt;height:90.75pt;z-index:251693056">
            <v:imagedata r:id="rId44" o:title=""/>
          </v:shape>
          <o:OLEObject Type="Embed" ProgID="Visio.Drawing.11" ShapeID="_x0000_s1043" DrawAspect="Content" ObjectID="_1396775461" r:id="rId45"/>
        </w:pict>
      </w:r>
      <w:r w:rsidR="003B7A3E">
        <w:t>Name: Team Statistics</w:t>
      </w:r>
    </w:p>
    <w:p w:rsidR="003B7A3E" w:rsidRDefault="003B7A3E">
      <w:pPr>
        <w:pStyle w:val="Standard"/>
      </w:pPr>
      <w:r>
        <w:t>Participation Actor: Student</w:t>
      </w:r>
    </w:p>
    <w:p w:rsidR="003B7A3E" w:rsidRDefault="003B7A3E">
      <w:pPr>
        <w:pStyle w:val="Standard"/>
      </w:pPr>
      <w:r>
        <w:t>Entry Condition: Competition is has started</w:t>
      </w:r>
    </w:p>
    <w:p w:rsidR="003B7A3E" w:rsidRDefault="003B7A3E">
      <w:pPr>
        <w:pStyle w:val="Standard"/>
      </w:pPr>
      <w:r>
        <w:t>Exit Condition: Student exits out of website</w:t>
      </w:r>
    </w:p>
    <w:p w:rsidR="003B7A3E" w:rsidRDefault="003B7A3E">
      <w:pPr>
        <w:pStyle w:val="Standard"/>
      </w:pPr>
      <w:r>
        <w:t>Event Flow:</w:t>
      </w:r>
    </w:p>
    <w:p w:rsidR="003B7A3E" w:rsidRDefault="003B7A3E">
      <w:pPr>
        <w:pStyle w:val="Standard"/>
      </w:pPr>
      <w:r>
        <w:tab/>
        <w:t>Students from different teams find bugs</w:t>
      </w:r>
    </w:p>
    <w:p w:rsidR="003B7A3E" w:rsidRDefault="003B7A3E">
      <w:pPr>
        <w:pStyle w:val="Standard"/>
      </w:pPr>
      <w:r>
        <w:tab/>
        <w:t>The top three teams will be displayed in the header of the student view</w:t>
      </w:r>
    </w:p>
    <w:p w:rsidR="003B7A3E" w:rsidRDefault="003B7A3E">
      <w:pPr>
        <w:pStyle w:val="Standard"/>
      </w:pPr>
      <w:r>
        <w:tab/>
        <w:t>If the teams have found the same amount of bugs then the team which</w:t>
      </w:r>
    </w:p>
    <w:p w:rsidR="003B7A3E" w:rsidRDefault="003B7A3E">
      <w:pPr>
        <w:pStyle w:val="Standard"/>
      </w:pPr>
      <w:r>
        <w:tab/>
      </w:r>
      <w:proofErr w:type="gramStart"/>
      <w:r>
        <w:t>found</w:t>
      </w:r>
      <w:proofErr w:type="gramEnd"/>
      <w:r>
        <w:t xml:space="preserve"> the bugs the fastest will have a higher score</w:t>
      </w:r>
    </w:p>
    <w:p w:rsidR="001358E2" w:rsidRDefault="007B4ED4">
      <w:pPr>
        <w:pStyle w:val="Standard"/>
      </w:pPr>
      <w:r>
        <w:rPr>
          <w:noProof/>
        </w:rPr>
        <w:pict>
          <v:shape id="_x0000_s1044" type="#_x0000_t75" style="position:absolute;margin-left:311.25pt;margin-top:13.5pt;width:154.5pt;height:90.75pt;z-index:251695104">
            <v:imagedata r:id="rId46" o:title=""/>
          </v:shape>
          <o:OLEObject Type="Embed" ProgID="Visio.Drawing.11" ShapeID="_x0000_s1044" DrawAspect="Content" ObjectID="_1396775462" r:id="rId47"/>
        </w:pict>
      </w:r>
      <w:r w:rsidR="001358E2">
        <w:t>___________________________________________________________________________________</w:t>
      </w:r>
    </w:p>
    <w:p w:rsidR="003B7A3E" w:rsidRDefault="003B7A3E">
      <w:pPr>
        <w:pStyle w:val="Standard"/>
      </w:pPr>
      <w:r>
        <w:t>Name: Team Chat</w:t>
      </w:r>
    </w:p>
    <w:p w:rsidR="003B7A3E" w:rsidRDefault="003B7A3E">
      <w:pPr>
        <w:pStyle w:val="Standard"/>
      </w:pPr>
      <w:r>
        <w:t>Participating Actor: Student</w:t>
      </w:r>
    </w:p>
    <w:p w:rsidR="003B7A3E" w:rsidRDefault="003B7A3E">
      <w:pPr>
        <w:pStyle w:val="Standard"/>
      </w:pPr>
      <w:r>
        <w:t>Entry Condition: Student enters competition</w:t>
      </w:r>
    </w:p>
    <w:p w:rsidR="003B7A3E" w:rsidRDefault="003B7A3E">
      <w:pPr>
        <w:pStyle w:val="Standard"/>
      </w:pPr>
      <w:r>
        <w:t>Exit Condition: The competition ends</w:t>
      </w:r>
    </w:p>
    <w:p w:rsidR="003B7A3E" w:rsidRDefault="003B7A3E">
      <w:pPr>
        <w:pStyle w:val="Standard"/>
      </w:pPr>
      <w:r>
        <w:t>Event Flow:</w:t>
      </w:r>
    </w:p>
    <w:p w:rsidR="003B7A3E" w:rsidRDefault="003B7A3E">
      <w:pPr>
        <w:pStyle w:val="Standard"/>
      </w:pPr>
      <w:r>
        <w:tab/>
        <w:t>Student enters text into the textbox chat</w:t>
      </w:r>
      <w:r w:rsidR="0058069A">
        <w:t xml:space="preserve"> and hits enter</w:t>
      </w:r>
      <w:r>
        <w:t xml:space="preserve"> </w:t>
      </w:r>
    </w:p>
    <w:p w:rsidR="0058069A" w:rsidRDefault="0058069A">
      <w:pPr>
        <w:pStyle w:val="Standard"/>
      </w:pPr>
      <w:r>
        <w:tab/>
        <w:t>Team members are able to view and chat with each other</w:t>
      </w:r>
    </w:p>
    <w:p w:rsidR="00303EB6" w:rsidRDefault="00303EB6">
      <w:pPr>
        <w:pStyle w:val="Standard"/>
        <w:pageBreakBefore/>
      </w:pPr>
    </w:p>
    <w:p w:rsidR="008D09E7" w:rsidRDefault="008D09E7">
      <w:pPr>
        <w:pStyle w:val="Textbody"/>
        <w:rPr>
          <w:noProof/>
          <w:lang w:eastAsia="en-US" w:bidi="ar-SA"/>
        </w:rPr>
      </w:pPr>
      <w:r>
        <w:object w:dxaOrig="13258" w:dyaOrig="10692">
          <v:shape id="_x0000_i1026" type="#_x0000_t75" style="width:498.75pt;height:402pt" o:ole="">
            <v:imagedata r:id="rId48" o:title=""/>
          </v:shape>
          <o:OLEObject Type="Embed" ProgID="Visio.Drawing.11" ShapeID="_x0000_i1026" DrawAspect="Content" ObjectID="_1396775444" r:id="rId49"/>
        </w:object>
      </w:r>
    </w:p>
    <w:p w:rsidR="008D09E7" w:rsidRDefault="008D09E7">
      <w:pPr>
        <w:pStyle w:val="Textbody"/>
        <w:rPr>
          <w:noProof/>
          <w:lang w:eastAsia="en-US" w:bidi="ar-SA"/>
        </w:rPr>
      </w:pPr>
    </w:p>
    <w:p w:rsidR="00303EB6" w:rsidRDefault="00A40080" w:rsidP="00F43661">
      <w:pPr>
        <w:pStyle w:val="Textbody"/>
        <w:numPr>
          <w:ilvl w:val="0"/>
          <w:numId w:val="24"/>
        </w:numPr>
      </w:pPr>
      <w:r>
        <w:t xml:space="preserve">There will be 3 users per team and the admins will be on a </w:t>
      </w:r>
      <w:proofErr w:type="spellStart"/>
      <w:r>
        <w:t>sudo</w:t>
      </w:r>
      <w:proofErr w:type="spellEnd"/>
      <w:r>
        <w:t xml:space="preserve"> team of admins provided that there are multiple admins.</w:t>
      </w:r>
    </w:p>
    <w:p w:rsidR="00303EB6" w:rsidRDefault="00A40080" w:rsidP="00F43661">
      <w:pPr>
        <w:pStyle w:val="Textbody"/>
        <w:numPr>
          <w:ilvl w:val="0"/>
          <w:numId w:val="24"/>
        </w:numPr>
      </w:pPr>
      <w:r>
        <w:t>The student and admin inherit from user</w:t>
      </w:r>
    </w:p>
    <w:p w:rsidR="00303EB6" w:rsidRDefault="00A40080" w:rsidP="00F43661">
      <w:pPr>
        <w:pStyle w:val="Textbody"/>
        <w:numPr>
          <w:ilvl w:val="0"/>
          <w:numId w:val="24"/>
        </w:numPr>
      </w:pPr>
      <w:r>
        <w:t>Timer is used by team and competition the timer that competition uses is synced with the server timer which is set by the admin and it tells the student how long they have to</w:t>
      </w:r>
      <w:r w:rsidR="00AF0982">
        <w:t xml:space="preserve"> comp</w:t>
      </w:r>
      <w:r>
        <w:t>lete the competition.</w:t>
      </w:r>
    </w:p>
    <w:p w:rsidR="00303EB6" w:rsidRDefault="00A40080" w:rsidP="00F43661">
      <w:pPr>
        <w:pStyle w:val="Textbody"/>
        <w:numPr>
          <w:ilvl w:val="0"/>
          <w:numId w:val="24"/>
        </w:numPr>
      </w:pPr>
      <w:r>
        <w:t>Competition has a score object and a solver object and each team has a competition object.</w:t>
      </w:r>
    </w:p>
    <w:p w:rsidR="00303EB6" w:rsidRDefault="00A40080" w:rsidP="00F43661">
      <w:pPr>
        <w:pStyle w:val="Textbody"/>
        <w:numPr>
          <w:ilvl w:val="0"/>
          <w:numId w:val="24"/>
        </w:numPr>
      </w:pPr>
      <w:r>
        <w:t xml:space="preserve">Each </w:t>
      </w:r>
      <w:r w:rsidR="00AF0982">
        <w:t>team in the team file will recei</w:t>
      </w:r>
      <w:r>
        <w:t>ve the admins description of the competition.</w:t>
      </w:r>
    </w:p>
    <w:p w:rsidR="00303EB6" w:rsidRDefault="00A40080" w:rsidP="00F43661">
      <w:pPr>
        <w:pStyle w:val="Textbody"/>
        <w:numPr>
          <w:ilvl w:val="0"/>
          <w:numId w:val="24"/>
        </w:numPr>
      </w:pPr>
      <w:r>
        <w:t>Each team will keep track of their own score via the competition object which will in turn be sent to the administrator for viewing.</w:t>
      </w:r>
    </w:p>
    <w:p w:rsidR="00303EB6" w:rsidRDefault="00A40080" w:rsidP="00F43661">
      <w:pPr>
        <w:pStyle w:val="Textbody"/>
        <w:numPr>
          <w:ilvl w:val="0"/>
          <w:numId w:val="24"/>
        </w:numPr>
      </w:pPr>
      <w:r>
        <w:t>For each competition as a whole there will be one competition file.</w:t>
      </w:r>
    </w:p>
    <w:p w:rsidR="00303EB6" w:rsidRDefault="00303EB6">
      <w:pPr>
        <w:pStyle w:val="Standard"/>
      </w:pPr>
    </w:p>
    <w:p w:rsidR="00303EB6" w:rsidRDefault="00303EB6">
      <w:pPr>
        <w:pStyle w:val="Standard"/>
      </w:pPr>
    </w:p>
    <w:p w:rsidR="00303EB6" w:rsidRPr="004B67D3" w:rsidRDefault="00A40080">
      <w:pPr>
        <w:pStyle w:val="Standard"/>
        <w:pageBreakBefore/>
        <w:rPr>
          <w:b/>
          <w:bCs/>
          <w:sz w:val="52"/>
          <w:szCs w:val="52"/>
        </w:rPr>
      </w:pPr>
      <w:r w:rsidRPr="004B67D3">
        <w:rPr>
          <w:b/>
          <w:bCs/>
          <w:sz w:val="52"/>
          <w:szCs w:val="52"/>
        </w:rPr>
        <w:lastRenderedPageBreak/>
        <w:t>Requirements</w:t>
      </w:r>
    </w:p>
    <w:p w:rsidR="004B67D3" w:rsidRPr="009C495E" w:rsidRDefault="004B67D3" w:rsidP="004B67D3">
      <w:pPr>
        <w:pStyle w:val="Standard"/>
        <w:ind w:left="360"/>
        <w:rPr>
          <w:b/>
          <w:bCs/>
          <w:sz w:val="20"/>
          <w:szCs w:val="20"/>
        </w:rPr>
      </w:pPr>
    </w:p>
    <w:p w:rsidR="00303EB6" w:rsidRPr="004B67D3" w:rsidRDefault="00A40080" w:rsidP="004B67D3">
      <w:pPr>
        <w:pStyle w:val="Standard"/>
        <w:numPr>
          <w:ilvl w:val="0"/>
          <w:numId w:val="8"/>
        </w:numPr>
        <w:rPr>
          <w:b/>
          <w:bCs/>
          <w:sz w:val="32"/>
          <w:szCs w:val="32"/>
        </w:rPr>
      </w:pPr>
      <w:r w:rsidRPr="004B67D3">
        <w:rPr>
          <w:b/>
          <w:bCs/>
          <w:sz w:val="32"/>
          <w:szCs w:val="32"/>
        </w:rPr>
        <w:t>Introduction and Context</w:t>
      </w:r>
    </w:p>
    <w:p w:rsidR="00303EB6" w:rsidRDefault="00A40080" w:rsidP="004B67D3">
      <w:pPr>
        <w:pStyle w:val="Standard"/>
      </w:pPr>
      <w:r>
        <w:t>The purpose of this system is to create a simple and easy to use software testing/bug finding.</w:t>
      </w:r>
    </w:p>
    <w:p w:rsidR="00303EB6" w:rsidRDefault="00A40080">
      <w:pPr>
        <w:pStyle w:val="Standard"/>
      </w:pPr>
      <w:r>
        <w:tab/>
      </w:r>
    </w:p>
    <w:p w:rsidR="00303EB6" w:rsidRDefault="00A40080" w:rsidP="004B67D3">
      <w:pPr>
        <w:pStyle w:val="Standard"/>
      </w:pPr>
      <w:r>
        <w:t>Many schools want to test students' bug finding skills, but lack the ability to stage a competition effectively.  The system will simplify the way that schools can test student</w:t>
      </w:r>
      <w:r w:rsidR="00AF0982">
        <w:t>’</w:t>
      </w:r>
      <w:r>
        <w:t>s abilities by making it all automated.  The system will allow schools ranging from middle/high school to graduate school levels to set-up and execute competitions to test student</w:t>
      </w:r>
      <w:r w:rsidR="00AF0982">
        <w:t>’</w:t>
      </w:r>
      <w:r>
        <w:t>s abilities at finding bugs.  The system will simplify</w:t>
      </w:r>
      <w:ins w:id="0" w:author="kamijean" w:date="2012-04-19T19:12:00Z">
        <w:r w:rsidR="004362C4">
          <w:t xml:space="preserve"> </w:t>
        </w:r>
        <w:r w:rsidR="004362C4" w:rsidRPr="00AF0982">
          <w:t>this process.</w:t>
        </w:r>
      </w:ins>
    </w:p>
    <w:p w:rsidR="00303EB6" w:rsidRDefault="00303EB6">
      <w:pPr>
        <w:pStyle w:val="Standard"/>
      </w:pPr>
    </w:p>
    <w:p w:rsidR="00303EB6" w:rsidRPr="004B67D3" w:rsidRDefault="00A40080" w:rsidP="004B67D3">
      <w:pPr>
        <w:pStyle w:val="Standard"/>
        <w:numPr>
          <w:ilvl w:val="0"/>
          <w:numId w:val="8"/>
        </w:numPr>
        <w:rPr>
          <w:b/>
          <w:bCs/>
          <w:sz w:val="32"/>
          <w:szCs w:val="32"/>
        </w:rPr>
      </w:pPr>
      <w:r w:rsidRPr="004B67D3">
        <w:rPr>
          <w:b/>
          <w:bCs/>
          <w:sz w:val="32"/>
          <w:szCs w:val="32"/>
        </w:rPr>
        <w:t>Users and Their Goals</w:t>
      </w:r>
    </w:p>
    <w:p w:rsidR="00303EB6" w:rsidRDefault="00A40080">
      <w:pPr>
        <w:pStyle w:val="Standard"/>
      </w:pPr>
      <w:r>
        <w:t>The users of this system will be the competition administrators and the students participating in said competition.  Admins will only require minimal computer literacy.  Students will need little computer knowledge to use the software, but considering it is a bug finding competition, the students should know enough for their respective skill level.  The goal is to allow schools a way to test students bug finding skills.</w:t>
      </w:r>
      <w:r w:rsidR="00AD0660">
        <w:t xml:space="preserve"> </w:t>
      </w:r>
    </w:p>
    <w:p w:rsidR="00AD0660" w:rsidRDefault="00AD0660">
      <w:pPr>
        <w:pStyle w:val="Standard"/>
      </w:pPr>
    </w:p>
    <w:p w:rsidR="00AD0660" w:rsidRPr="009C495E" w:rsidRDefault="00A40080" w:rsidP="004B67D3">
      <w:pPr>
        <w:pStyle w:val="Standard"/>
        <w:numPr>
          <w:ilvl w:val="0"/>
          <w:numId w:val="8"/>
        </w:numPr>
        <w:rPr>
          <w:b/>
          <w:bCs/>
          <w:sz w:val="32"/>
          <w:szCs w:val="32"/>
        </w:rPr>
      </w:pPr>
      <w:r w:rsidRPr="009C495E">
        <w:rPr>
          <w:b/>
          <w:bCs/>
          <w:sz w:val="32"/>
          <w:szCs w:val="32"/>
        </w:rPr>
        <w:t>Functional Requirements</w:t>
      </w:r>
    </w:p>
    <w:p w:rsidR="00AD0660" w:rsidRDefault="00AD0660" w:rsidP="00AD0660">
      <w:pPr>
        <w:pStyle w:val="Standard"/>
      </w:pPr>
      <w:r>
        <w:t xml:space="preserve">          3.1   </w:t>
      </w:r>
      <w:r w:rsidR="00A40080">
        <w:t>Admins can log in with usernames and passwords.</w:t>
      </w:r>
    </w:p>
    <w:p w:rsidR="00303EB6" w:rsidRDefault="00AD0660" w:rsidP="00AD0660">
      <w:pPr>
        <w:pStyle w:val="Standard"/>
      </w:pPr>
      <w:r>
        <w:t xml:space="preserve">          3.2   </w:t>
      </w:r>
      <w:r w:rsidR="00A40080">
        <w:t>Admins can create, modify, and delete teams.</w:t>
      </w:r>
    </w:p>
    <w:p w:rsidR="00303EB6" w:rsidRDefault="00AD0660" w:rsidP="00AD0660">
      <w:pPr>
        <w:pStyle w:val="Standard"/>
      </w:pPr>
      <w:r>
        <w:t xml:space="preserve">          3.3   </w:t>
      </w:r>
      <w:r w:rsidR="00A40080">
        <w:t>Admins can view overall, team, and individual progress throughout the competition.</w:t>
      </w:r>
    </w:p>
    <w:p w:rsidR="00303EB6" w:rsidRDefault="00AD0660" w:rsidP="00AD0660">
      <w:pPr>
        <w:pStyle w:val="Standard"/>
      </w:pPr>
      <w:r>
        <w:t xml:space="preserve">          3.4   </w:t>
      </w:r>
      <w:r w:rsidR="00A40080">
        <w:t>Admins can create and broadcast hints to all competitors.</w:t>
      </w:r>
    </w:p>
    <w:p w:rsidR="00303EB6" w:rsidRDefault="00AD0660" w:rsidP="00AD0660">
      <w:pPr>
        <w:pStyle w:val="Standard"/>
      </w:pPr>
      <w:r>
        <w:t xml:space="preserve">          3.5   </w:t>
      </w:r>
      <w:r w:rsidR="00A40080">
        <w:t>Admins can assign up to five problems for a competition.</w:t>
      </w:r>
    </w:p>
    <w:p w:rsidR="00303EB6" w:rsidRDefault="00AD0660" w:rsidP="00AD0660">
      <w:pPr>
        <w:pStyle w:val="Standard"/>
      </w:pPr>
      <w:r>
        <w:t xml:space="preserve">          3.6   </w:t>
      </w:r>
      <w:r w:rsidR="00A40080">
        <w:t>Admins can view different competitions at any time.</w:t>
      </w:r>
    </w:p>
    <w:p w:rsidR="00303EB6" w:rsidRDefault="00AD0660" w:rsidP="00AD0660">
      <w:pPr>
        <w:pStyle w:val="Standard"/>
      </w:pPr>
      <w:r>
        <w:t xml:space="preserve">          </w:t>
      </w:r>
      <w:proofErr w:type="gramStart"/>
      <w:r>
        <w:t xml:space="preserve">3.7  </w:t>
      </w:r>
      <w:r w:rsidR="00A40080">
        <w:t>Admins</w:t>
      </w:r>
      <w:proofErr w:type="gramEnd"/>
      <w:r w:rsidR="00A40080">
        <w:t xml:space="preserve"> can set up a competition.  </w:t>
      </w:r>
    </w:p>
    <w:p w:rsidR="00303EB6" w:rsidRDefault="00A40080" w:rsidP="00AD0660">
      <w:pPr>
        <w:pStyle w:val="Standard"/>
        <w:numPr>
          <w:ilvl w:val="2"/>
          <w:numId w:val="4"/>
        </w:numPr>
      </w:pPr>
      <w:r>
        <w:t xml:space="preserve"> Set up includes time, teams, problems, modes, start, </w:t>
      </w:r>
      <w:proofErr w:type="gramStart"/>
      <w:r>
        <w:t>stop</w:t>
      </w:r>
      <w:proofErr w:type="gramEnd"/>
      <w:r>
        <w:t>.</w:t>
      </w:r>
    </w:p>
    <w:p w:rsidR="00303EB6" w:rsidRDefault="00A40080" w:rsidP="00AD0660">
      <w:pPr>
        <w:pStyle w:val="Standard"/>
        <w:numPr>
          <w:ilvl w:val="1"/>
          <w:numId w:val="4"/>
        </w:numPr>
      </w:pPr>
      <w:r>
        <w:t>Admins can see the results at the conclusion of a competition.</w:t>
      </w:r>
    </w:p>
    <w:p w:rsidR="00303EB6" w:rsidRDefault="00A40080" w:rsidP="00AD0660">
      <w:pPr>
        <w:pStyle w:val="Standard"/>
        <w:numPr>
          <w:ilvl w:val="1"/>
          <w:numId w:val="4"/>
        </w:numPr>
      </w:pPr>
      <w:r>
        <w:t>Admins can save competition results to view later.</w:t>
      </w:r>
    </w:p>
    <w:p w:rsidR="008B09FF" w:rsidRPr="009E033F" w:rsidRDefault="008B09FF" w:rsidP="00AD0660">
      <w:pPr>
        <w:pStyle w:val="Standard"/>
        <w:numPr>
          <w:ilvl w:val="1"/>
          <w:numId w:val="4"/>
        </w:numPr>
        <w:rPr>
          <w:color w:val="FF0000"/>
          <w:u w:val="single"/>
        </w:rPr>
      </w:pPr>
      <w:r w:rsidRPr="009E033F">
        <w:rPr>
          <w:color w:val="FF0000"/>
          <w:u w:val="single"/>
        </w:rPr>
        <w:t>Admins can change the problem language (Java or C++) for competitions</w:t>
      </w:r>
      <w:r w:rsidR="009E033F" w:rsidRPr="009E033F">
        <w:rPr>
          <w:color w:val="FF0000"/>
          <w:u w:val="single"/>
        </w:rPr>
        <w:t>.</w:t>
      </w:r>
    </w:p>
    <w:p w:rsidR="00303EB6" w:rsidRDefault="00A40080" w:rsidP="00AD0660">
      <w:pPr>
        <w:pStyle w:val="Standard"/>
        <w:numPr>
          <w:ilvl w:val="1"/>
          <w:numId w:val="4"/>
        </w:numPr>
      </w:pPr>
      <w:r>
        <w:t>Students can register an account, creating a username and password.</w:t>
      </w:r>
    </w:p>
    <w:p w:rsidR="00303EB6" w:rsidRDefault="00A40080" w:rsidP="00AD0660">
      <w:pPr>
        <w:pStyle w:val="Standard"/>
        <w:numPr>
          <w:ilvl w:val="1"/>
          <w:numId w:val="4"/>
        </w:numPr>
      </w:pPr>
      <w:r>
        <w:t>Students can log in using the registered usernames and passwords.</w:t>
      </w:r>
    </w:p>
    <w:p w:rsidR="00303EB6" w:rsidRDefault="00A40080" w:rsidP="00AD0660">
      <w:pPr>
        <w:pStyle w:val="Standard"/>
        <w:numPr>
          <w:ilvl w:val="1"/>
          <w:numId w:val="4"/>
        </w:numPr>
      </w:pPr>
      <w:r>
        <w:t>Teams of students can use up to 3 separate</w:t>
      </w:r>
      <w:del w:id="1" w:author="kamijean" w:date="2012-04-19T19:13:00Z">
        <w:r w:rsidDel="004362C4">
          <w:delText xml:space="preserve"> </w:delText>
        </w:r>
      </w:del>
      <w:r>
        <w:t xml:space="preserve"> machines for the competition.</w:t>
      </w:r>
    </w:p>
    <w:p w:rsidR="00303EB6" w:rsidRDefault="00A40080" w:rsidP="00AD0660">
      <w:pPr>
        <w:pStyle w:val="Standard"/>
        <w:numPr>
          <w:ilvl w:val="1"/>
          <w:numId w:val="4"/>
        </w:numPr>
      </w:pPr>
      <w:r>
        <w:t>Students can see</w:t>
      </w:r>
      <w:del w:id="2" w:author="kamijean" w:date="2012-04-19T19:13:00Z">
        <w:r w:rsidDel="004362C4">
          <w:delText xml:space="preserve"> see</w:delText>
        </w:r>
      </w:del>
      <w:r>
        <w:t xml:space="preserve"> the time until the competition starts on a “get-ready” screen.</w:t>
      </w:r>
    </w:p>
    <w:p w:rsidR="00303EB6" w:rsidRDefault="00A40080" w:rsidP="00AD0660">
      <w:pPr>
        <w:pStyle w:val="Standard"/>
        <w:numPr>
          <w:ilvl w:val="1"/>
          <w:numId w:val="4"/>
        </w:numPr>
      </w:pPr>
      <w:r>
        <w:t>Students can participate in a competition mode with requirements and code enabled.</w:t>
      </w:r>
    </w:p>
    <w:p w:rsidR="00303EB6" w:rsidRDefault="00A40080" w:rsidP="00AD0660">
      <w:pPr>
        <w:pStyle w:val="Standard"/>
        <w:numPr>
          <w:ilvl w:val="1"/>
          <w:numId w:val="4"/>
        </w:numPr>
      </w:pPr>
      <w:r>
        <w:t>Students can participate in</w:t>
      </w:r>
      <w:bookmarkStart w:id="3" w:name="_GoBack"/>
      <w:bookmarkEnd w:id="3"/>
      <w:r>
        <w:t xml:space="preserve"> a competition mode with requirements, code, and code statement coverage enabled.</w:t>
      </w:r>
    </w:p>
    <w:p w:rsidR="00303EB6" w:rsidRDefault="00A40080" w:rsidP="00AD0660">
      <w:pPr>
        <w:pStyle w:val="Standard"/>
        <w:numPr>
          <w:ilvl w:val="1"/>
          <w:numId w:val="4"/>
        </w:numPr>
      </w:pPr>
      <w:r>
        <w:t>Students can participate in either of the two competition modes and receive hints from the admins.</w:t>
      </w:r>
    </w:p>
    <w:p w:rsidR="00303EB6" w:rsidRDefault="00A40080" w:rsidP="00AD0660">
      <w:pPr>
        <w:pStyle w:val="Standard"/>
        <w:numPr>
          <w:ilvl w:val="1"/>
          <w:numId w:val="4"/>
        </w:numPr>
      </w:pPr>
      <w:r>
        <w:t>Students can view the progress (number of bugs found) the whole team has found as well as the progress of the lead team.</w:t>
      </w:r>
    </w:p>
    <w:p w:rsidR="00303EB6" w:rsidRDefault="00A40080" w:rsidP="00AD0660">
      <w:pPr>
        <w:pStyle w:val="Standard"/>
        <w:numPr>
          <w:ilvl w:val="1"/>
          <w:numId w:val="4"/>
        </w:numPr>
      </w:pPr>
      <w:r>
        <w:t>Students can enter test cases (input and expected output) and see the real output.</w:t>
      </w:r>
    </w:p>
    <w:p w:rsidR="00303EB6" w:rsidRDefault="00A40080" w:rsidP="00AD0660">
      <w:pPr>
        <w:pStyle w:val="Standard"/>
        <w:numPr>
          <w:ilvl w:val="1"/>
          <w:numId w:val="4"/>
        </w:numPr>
      </w:pPr>
      <w:r>
        <w:t>Students will be notified when they find a bug.</w:t>
      </w:r>
    </w:p>
    <w:p w:rsidR="00303EB6" w:rsidRDefault="00A40080" w:rsidP="00AD0660">
      <w:pPr>
        <w:pStyle w:val="Standard"/>
        <w:numPr>
          <w:ilvl w:val="1"/>
          <w:numId w:val="4"/>
        </w:numPr>
      </w:pPr>
      <w:r>
        <w:t>Students can see the time left in the competition.</w:t>
      </w:r>
    </w:p>
    <w:p w:rsidR="005717A9" w:rsidRDefault="00E254D1" w:rsidP="005717A9">
      <w:pPr>
        <w:pStyle w:val="Standard"/>
        <w:numPr>
          <w:ilvl w:val="1"/>
          <w:numId w:val="4"/>
        </w:numPr>
        <w:rPr>
          <w:color w:val="FF0000"/>
          <w:u w:val="single"/>
        </w:rPr>
      </w:pPr>
      <w:r w:rsidRPr="009E033F">
        <w:rPr>
          <w:color w:val="FF0000"/>
          <w:u w:val="single"/>
        </w:rPr>
        <w:t>Students can test in competitions in either Java or C++ depending on Admin settings</w:t>
      </w:r>
    </w:p>
    <w:p w:rsidR="009C495E" w:rsidDel="00940610" w:rsidRDefault="005717A9" w:rsidP="005717A9">
      <w:pPr>
        <w:pStyle w:val="Standard"/>
        <w:ind w:left="587"/>
        <w:rPr>
          <w:del w:id="4" w:author="kamijean" w:date="2012-04-20T00:55:00Z"/>
        </w:rPr>
      </w:pPr>
      <w:r>
        <w:t xml:space="preserve">3.23 </w:t>
      </w:r>
      <w:r w:rsidR="00A40080" w:rsidRPr="005717A9">
        <w:t xml:space="preserve">Teams can navigate between the </w:t>
      </w:r>
      <w:proofErr w:type="gramStart"/>
      <w:r w:rsidR="00A40080" w:rsidRPr="005717A9">
        <w:t>competition</w:t>
      </w:r>
      <w:proofErr w:type="gramEnd"/>
      <w:r w:rsidR="00A40080" w:rsidRPr="005717A9">
        <w:t xml:space="preserve"> problems at will.</w:t>
      </w:r>
    </w:p>
    <w:p w:rsidR="00ED0CC1" w:rsidRDefault="00940610" w:rsidP="00ED0CC1">
      <w:pPr>
        <w:pStyle w:val="Standard"/>
        <w:ind w:left="587"/>
        <w:rPr>
          <w:ins w:id="5" w:author="kamijean" w:date="2012-04-20T00:57:00Z"/>
          <w:color w:val="FF0000"/>
          <w:u w:val="single"/>
        </w:rPr>
        <w:pPrChange w:id="6" w:author="kamijean" w:date="2012-04-20T00:57:00Z">
          <w:pPr>
            <w:pStyle w:val="Standard"/>
            <w:numPr>
              <w:ilvl w:val="1"/>
              <w:numId w:val="16"/>
            </w:numPr>
            <w:ind w:left="1067" w:hanging="480"/>
          </w:pPr>
        </w:pPrChange>
      </w:pPr>
      <w:ins w:id="7" w:author="kamijean" w:date="2012-04-20T00:57:00Z">
        <w:r>
          <w:rPr>
            <w:color w:val="FF0000"/>
            <w:u w:val="single"/>
          </w:rPr>
          <w:lastRenderedPageBreak/>
          <w:t xml:space="preserve">3.24 </w:t>
        </w:r>
        <w:r w:rsidR="009E3005">
          <w:rPr>
            <w:color w:val="FF0000"/>
            <w:u w:val="single"/>
          </w:rPr>
          <w:t>Teams</w:t>
        </w:r>
        <w:r>
          <w:rPr>
            <w:color w:val="FF0000"/>
            <w:u w:val="single"/>
          </w:rPr>
          <w:t xml:space="preserve"> can view their progress throughout the competition. The top three teams will be displayed on the top of the screen according to bugs found and speed of finding them.</w:t>
        </w:r>
      </w:ins>
    </w:p>
    <w:p w:rsidR="00ED0CC1" w:rsidRDefault="009E3005" w:rsidP="00ED0CC1">
      <w:pPr>
        <w:pStyle w:val="Standard"/>
        <w:rPr>
          <w:ins w:id="8" w:author="kamijean" w:date="2012-04-20T00:57:00Z"/>
          <w:color w:val="FF0000"/>
          <w:u w:val="single"/>
        </w:rPr>
        <w:pPrChange w:id="9" w:author="kamijean" w:date="2012-04-20T00:57:00Z">
          <w:pPr>
            <w:pStyle w:val="Standard"/>
            <w:numPr>
              <w:ilvl w:val="1"/>
              <w:numId w:val="16"/>
            </w:numPr>
            <w:ind w:left="1067" w:hanging="480"/>
          </w:pPr>
        </w:pPrChange>
      </w:pPr>
      <w:ins w:id="10" w:author="kamijean" w:date="2012-04-20T00:57:00Z">
        <w:r>
          <w:rPr>
            <w:color w:val="FF0000"/>
            <w:u w:val="single"/>
          </w:rPr>
          <w:t xml:space="preserve">3.25 </w:t>
        </w:r>
      </w:ins>
      <w:ins w:id="11" w:author="kamijean" w:date="2012-04-20T00:58:00Z">
        <w:r>
          <w:rPr>
            <w:color w:val="FF0000"/>
            <w:u w:val="single"/>
          </w:rPr>
          <w:t>Students</w:t>
        </w:r>
      </w:ins>
      <w:ins w:id="12" w:author="kamijean" w:date="2012-04-20T00:57:00Z">
        <w:r>
          <w:rPr>
            <w:color w:val="FF0000"/>
            <w:u w:val="single"/>
          </w:rPr>
          <w:t xml:space="preserve"> view an animation each time a bug is found</w:t>
        </w:r>
      </w:ins>
    </w:p>
    <w:p w:rsidR="00940610" w:rsidRPr="005717A9" w:rsidRDefault="009212FB" w:rsidP="005717A9">
      <w:pPr>
        <w:pStyle w:val="Standard"/>
        <w:ind w:left="587"/>
        <w:rPr>
          <w:ins w:id="13" w:author="kamijean" w:date="2012-04-20T00:57:00Z"/>
          <w:color w:val="FF0000"/>
          <w:u w:val="single"/>
        </w:rPr>
      </w:pPr>
      <w:r>
        <w:rPr>
          <w:color w:val="FF0000"/>
          <w:u w:val="single"/>
        </w:rPr>
        <w:t xml:space="preserve">  </w:t>
      </w:r>
    </w:p>
    <w:p w:rsidR="009C495E" w:rsidRDefault="009C495E" w:rsidP="009C495E">
      <w:pPr>
        <w:pStyle w:val="Standard"/>
        <w:ind w:left="1067"/>
      </w:pPr>
    </w:p>
    <w:p w:rsidR="00303EB6" w:rsidRPr="009C495E" w:rsidRDefault="00A40080" w:rsidP="004B67D3">
      <w:pPr>
        <w:pStyle w:val="Standard"/>
        <w:numPr>
          <w:ilvl w:val="0"/>
          <w:numId w:val="8"/>
        </w:numPr>
        <w:rPr>
          <w:b/>
          <w:bCs/>
          <w:sz w:val="32"/>
          <w:szCs w:val="32"/>
        </w:rPr>
      </w:pPr>
      <w:r w:rsidRPr="009C495E">
        <w:rPr>
          <w:b/>
          <w:bCs/>
          <w:sz w:val="32"/>
          <w:szCs w:val="32"/>
        </w:rPr>
        <w:t>Non-functional Requirements</w:t>
      </w:r>
    </w:p>
    <w:p w:rsidR="00303EB6" w:rsidRDefault="009C495E" w:rsidP="009C495E">
      <w:pPr>
        <w:pStyle w:val="Standard"/>
        <w:numPr>
          <w:ilvl w:val="1"/>
          <w:numId w:val="10"/>
        </w:numPr>
      </w:pPr>
      <w:r>
        <w:t xml:space="preserve"> </w:t>
      </w:r>
      <w:r w:rsidR="00A40080">
        <w:t>The team set-up data will be stored in a single file.</w:t>
      </w:r>
    </w:p>
    <w:p w:rsidR="00303EB6" w:rsidRDefault="009C495E" w:rsidP="009C495E">
      <w:pPr>
        <w:pStyle w:val="Standard"/>
        <w:numPr>
          <w:ilvl w:val="1"/>
          <w:numId w:val="10"/>
        </w:numPr>
      </w:pPr>
      <w:r>
        <w:t xml:space="preserve"> </w:t>
      </w:r>
      <w:r w:rsidR="00A40080">
        <w:t>The results of the competition will be stored in a single file.</w:t>
      </w:r>
    </w:p>
    <w:p w:rsidR="00303EB6" w:rsidRDefault="009C495E" w:rsidP="009C495E">
      <w:pPr>
        <w:pStyle w:val="Standard"/>
        <w:numPr>
          <w:ilvl w:val="1"/>
          <w:numId w:val="10"/>
        </w:numPr>
      </w:pPr>
      <w:r>
        <w:t xml:space="preserve"> </w:t>
      </w:r>
      <w:r w:rsidR="00A40080">
        <w:t>The system will require an internet connection.</w:t>
      </w:r>
    </w:p>
    <w:p w:rsidR="00303EB6" w:rsidRDefault="009C495E" w:rsidP="009C495E">
      <w:pPr>
        <w:pStyle w:val="Standard"/>
        <w:numPr>
          <w:ilvl w:val="1"/>
          <w:numId w:val="10"/>
        </w:numPr>
      </w:pPr>
      <w:r>
        <w:t xml:space="preserve"> </w:t>
      </w:r>
      <w:r w:rsidR="00A40080">
        <w:t>The system will use a graphical user interface.</w:t>
      </w:r>
    </w:p>
    <w:p w:rsidR="009A6791" w:rsidRDefault="009A6791" w:rsidP="009A6791">
      <w:pPr>
        <w:pStyle w:val="Standard"/>
        <w:ind w:left="630"/>
      </w:pPr>
    </w:p>
    <w:p w:rsidR="009A6791" w:rsidRDefault="009A6791" w:rsidP="009A6791">
      <w:pPr>
        <w:pStyle w:val="Standard"/>
        <w:ind w:left="630"/>
      </w:pPr>
    </w:p>
    <w:p w:rsidR="009A6791" w:rsidRPr="009A6791" w:rsidRDefault="00A40080" w:rsidP="009A6791">
      <w:pPr>
        <w:pStyle w:val="Standard"/>
        <w:numPr>
          <w:ilvl w:val="0"/>
          <w:numId w:val="8"/>
        </w:numPr>
        <w:rPr>
          <w:b/>
          <w:sz w:val="32"/>
          <w:szCs w:val="32"/>
        </w:rPr>
      </w:pPr>
      <w:r w:rsidRPr="009A6791">
        <w:rPr>
          <w:b/>
          <w:sz w:val="32"/>
          <w:szCs w:val="32"/>
        </w:rPr>
        <w:t>Extra Requirements</w:t>
      </w:r>
    </w:p>
    <w:p w:rsidR="00303EB6" w:rsidRDefault="009A6791" w:rsidP="009A6791">
      <w:pPr>
        <w:pStyle w:val="Standard"/>
      </w:pPr>
      <w:r>
        <w:t xml:space="preserve">          </w:t>
      </w:r>
      <w:proofErr w:type="gramStart"/>
      <w:r>
        <w:t xml:space="preserve">5.1  </w:t>
      </w:r>
      <w:r w:rsidR="00A40080">
        <w:t>PHP</w:t>
      </w:r>
      <w:proofErr w:type="gramEnd"/>
      <w:r w:rsidR="00A40080">
        <w:t xml:space="preserve"> 15%</w:t>
      </w:r>
    </w:p>
    <w:p w:rsidR="00303EB6" w:rsidRDefault="009A6791" w:rsidP="00E254D1">
      <w:pPr>
        <w:pStyle w:val="Standard"/>
        <w:numPr>
          <w:ilvl w:val="1"/>
          <w:numId w:val="13"/>
        </w:numPr>
      </w:pPr>
      <w:r>
        <w:t xml:space="preserve"> </w:t>
      </w:r>
      <w:r w:rsidR="00A40080">
        <w:t>Team Chat</w:t>
      </w:r>
    </w:p>
    <w:p w:rsidR="00E609B6" w:rsidRDefault="00E609B6" w:rsidP="00E254D1">
      <w:pPr>
        <w:pStyle w:val="Standard"/>
        <w:numPr>
          <w:ilvl w:val="1"/>
          <w:numId w:val="13"/>
        </w:numPr>
      </w:pPr>
      <w:r>
        <w:t xml:space="preserve"> Extra languages in problems (C++, C#, PHP) </w:t>
      </w:r>
    </w:p>
    <w:p w:rsidR="00303EB6" w:rsidRDefault="009A6791" w:rsidP="009A6791">
      <w:pPr>
        <w:pStyle w:val="Standard"/>
        <w:numPr>
          <w:ilvl w:val="1"/>
          <w:numId w:val="13"/>
        </w:numPr>
      </w:pPr>
      <w:r>
        <w:t xml:space="preserve"> </w:t>
      </w:r>
      <w:r w:rsidR="00A40080">
        <w:t>Create Teams in Bulk (read from file)</w:t>
      </w:r>
    </w:p>
    <w:p w:rsidR="00303EB6" w:rsidRDefault="009A6791" w:rsidP="009A6791">
      <w:pPr>
        <w:pStyle w:val="Standard"/>
        <w:numPr>
          <w:ilvl w:val="1"/>
          <w:numId w:val="13"/>
        </w:numPr>
      </w:pPr>
      <w:r>
        <w:t xml:space="preserve"> </w:t>
      </w:r>
      <w:r w:rsidR="00A40080">
        <w:t>Profanity Filter</w:t>
      </w:r>
    </w:p>
    <w:p w:rsidR="00303EB6" w:rsidRDefault="009A6791" w:rsidP="009A6791">
      <w:pPr>
        <w:pStyle w:val="Standard"/>
        <w:numPr>
          <w:ilvl w:val="1"/>
          <w:numId w:val="13"/>
        </w:numPr>
      </w:pPr>
      <w:r>
        <w:t xml:space="preserve"> </w:t>
      </w:r>
      <w:r w:rsidR="00A40080">
        <w:t>Save Statistics about Competition</w:t>
      </w:r>
    </w:p>
    <w:p w:rsidR="00303EB6" w:rsidRDefault="009A6791" w:rsidP="009A6791">
      <w:pPr>
        <w:pStyle w:val="Standard"/>
        <w:numPr>
          <w:ilvl w:val="1"/>
          <w:numId w:val="13"/>
        </w:numPr>
      </w:pPr>
      <w:r>
        <w:t xml:space="preserve"> </w:t>
      </w:r>
      <w:r w:rsidR="00A40080">
        <w:t>Special Options Menu (push hints automatically, etc)</w:t>
      </w:r>
    </w:p>
    <w:p w:rsidR="00303EB6" w:rsidRDefault="009A6791" w:rsidP="009A6791">
      <w:pPr>
        <w:pStyle w:val="Standard"/>
      </w:pPr>
      <w:r>
        <w:t xml:space="preserve">          </w:t>
      </w:r>
      <w:proofErr w:type="gramStart"/>
      <w:r>
        <w:t xml:space="preserve">5.8  </w:t>
      </w:r>
      <w:r w:rsidR="00A40080">
        <w:t>Help</w:t>
      </w:r>
      <w:proofErr w:type="gramEnd"/>
      <w:r w:rsidR="00A40080">
        <w:t xml:space="preserve"> Menu</w:t>
      </w:r>
    </w:p>
    <w:p w:rsidR="00303EB6" w:rsidRDefault="009A6791" w:rsidP="009A6791">
      <w:pPr>
        <w:pStyle w:val="Standard"/>
        <w:numPr>
          <w:ilvl w:val="1"/>
          <w:numId w:val="14"/>
        </w:numPr>
      </w:pPr>
      <w:r>
        <w:t xml:space="preserve"> </w:t>
      </w:r>
      <w:r w:rsidR="00A40080">
        <w:t>Tutorial During Wait Screen</w:t>
      </w:r>
    </w:p>
    <w:p w:rsidR="009A6791" w:rsidRDefault="009A6791" w:rsidP="009A6791">
      <w:pPr>
        <w:pStyle w:val="Standard"/>
        <w:ind w:left="585"/>
      </w:pPr>
      <w:proofErr w:type="gramStart"/>
      <w:r>
        <w:t xml:space="preserve">5.10  </w:t>
      </w:r>
      <w:r w:rsidR="00A40080">
        <w:t>Ready</w:t>
      </w:r>
      <w:proofErr w:type="gramEnd"/>
      <w:r w:rsidR="00A40080">
        <w:t xml:space="preserve"> Check</w:t>
      </w:r>
    </w:p>
    <w:p w:rsidR="00303EB6" w:rsidRDefault="009A6791" w:rsidP="009A6791">
      <w:pPr>
        <w:pStyle w:val="Standard"/>
        <w:ind w:left="585"/>
      </w:pPr>
      <w:proofErr w:type="gramStart"/>
      <w:r>
        <w:t xml:space="preserve">5.11  </w:t>
      </w:r>
      <w:r w:rsidR="00A40080">
        <w:t>Multiple</w:t>
      </w:r>
      <w:proofErr w:type="gramEnd"/>
      <w:r w:rsidR="00A40080">
        <w:t xml:space="preserve"> Admins</w:t>
      </w:r>
    </w:p>
    <w:p w:rsidR="00303EB6" w:rsidRDefault="009A6791" w:rsidP="009A6791">
      <w:pPr>
        <w:pStyle w:val="Standard"/>
        <w:ind w:firstLine="585"/>
      </w:pPr>
      <w:proofErr w:type="gramStart"/>
      <w:r>
        <w:t xml:space="preserve">5.12  </w:t>
      </w:r>
      <w:r w:rsidR="00A40080">
        <w:t>Anti</w:t>
      </w:r>
      <w:proofErr w:type="gramEnd"/>
      <w:r w:rsidR="00A40080">
        <w:t>-Cheat System</w:t>
      </w:r>
    </w:p>
    <w:p w:rsidR="00303EB6" w:rsidRDefault="009A6791" w:rsidP="009A6791">
      <w:pPr>
        <w:pStyle w:val="Standard"/>
        <w:numPr>
          <w:ilvl w:val="1"/>
          <w:numId w:val="15"/>
        </w:numPr>
      </w:pPr>
      <w:r>
        <w:t xml:space="preserve">  </w:t>
      </w:r>
      <w:r w:rsidR="00A40080">
        <w:t>Disqualify Team</w:t>
      </w:r>
    </w:p>
    <w:p w:rsidR="00303EB6" w:rsidRDefault="009A6791" w:rsidP="009A6791">
      <w:pPr>
        <w:pStyle w:val="Standard"/>
        <w:numPr>
          <w:ilvl w:val="1"/>
          <w:numId w:val="15"/>
        </w:numPr>
      </w:pPr>
      <w:r>
        <w:t xml:space="preserve">  </w:t>
      </w:r>
      <w:r w:rsidR="00A40080">
        <w:t>Lock/Unlock Team</w:t>
      </w:r>
    </w:p>
    <w:p w:rsidR="00303EB6" w:rsidRDefault="009A6791" w:rsidP="009A6791">
      <w:pPr>
        <w:pStyle w:val="Standard"/>
        <w:numPr>
          <w:ilvl w:val="1"/>
          <w:numId w:val="15"/>
        </w:numPr>
      </w:pPr>
      <w:r>
        <w:t xml:space="preserve">  </w:t>
      </w:r>
      <w:r w:rsidR="00A40080">
        <w:t>Student Location Information</w:t>
      </w:r>
    </w:p>
    <w:p w:rsidR="00303EB6" w:rsidRDefault="009A6791" w:rsidP="009A6791">
      <w:pPr>
        <w:pStyle w:val="Standard"/>
        <w:numPr>
          <w:ilvl w:val="1"/>
          <w:numId w:val="15"/>
        </w:numPr>
      </w:pPr>
      <w:r>
        <w:t xml:space="preserve">  </w:t>
      </w:r>
      <w:r w:rsidR="00A40080">
        <w:t>GUI</w:t>
      </w:r>
    </w:p>
    <w:p w:rsidR="00303EB6" w:rsidRDefault="009A6791" w:rsidP="009A6791">
      <w:pPr>
        <w:pStyle w:val="Standard"/>
        <w:numPr>
          <w:ilvl w:val="1"/>
          <w:numId w:val="15"/>
        </w:numPr>
      </w:pPr>
      <w:r>
        <w:t xml:space="preserve">  </w:t>
      </w:r>
      <w:r w:rsidR="00A40080">
        <w:t>“Hardcore” mode</w:t>
      </w:r>
    </w:p>
    <w:p w:rsidR="00303EB6" w:rsidRDefault="009A6791" w:rsidP="009A6791">
      <w:pPr>
        <w:pStyle w:val="Standard"/>
        <w:numPr>
          <w:ilvl w:val="1"/>
          <w:numId w:val="15"/>
        </w:numPr>
      </w:pPr>
      <w:r>
        <w:t xml:space="preserve">  </w:t>
      </w:r>
      <w:r w:rsidR="00A40080">
        <w:t>Disabled Person Support (color-blind mode)</w:t>
      </w:r>
    </w:p>
    <w:p w:rsidR="00303EB6" w:rsidRDefault="009A6791" w:rsidP="009A6791">
      <w:pPr>
        <w:pStyle w:val="Standard"/>
        <w:numPr>
          <w:ilvl w:val="1"/>
          <w:numId w:val="15"/>
        </w:numPr>
      </w:pPr>
      <w:r>
        <w:t xml:space="preserve">  </w:t>
      </w:r>
      <w:r w:rsidR="00A40080">
        <w:t>Easy on Eye colors</w:t>
      </w:r>
    </w:p>
    <w:p w:rsidR="00303EB6" w:rsidRDefault="009A6791" w:rsidP="009A6791">
      <w:pPr>
        <w:pStyle w:val="Standard"/>
        <w:numPr>
          <w:ilvl w:val="1"/>
          <w:numId w:val="15"/>
        </w:numPr>
      </w:pPr>
      <w:r>
        <w:t xml:space="preserve">  </w:t>
      </w:r>
      <w:r w:rsidR="00A40080">
        <w:t>Advertising</w:t>
      </w:r>
    </w:p>
    <w:p w:rsidR="00303EB6" w:rsidRDefault="009A6791" w:rsidP="009A6791">
      <w:pPr>
        <w:pStyle w:val="Standard"/>
        <w:numPr>
          <w:ilvl w:val="1"/>
          <w:numId w:val="15"/>
        </w:numPr>
      </w:pPr>
      <w:r>
        <w:t xml:space="preserve">  </w:t>
      </w:r>
      <w:r w:rsidR="00A40080">
        <w:t>Animations/Sounds</w:t>
      </w:r>
    </w:p>
    <w:p w:rsidR="00303EB6" w:rsidRDefault="009A6791" w:rsidP="009A6791">
      <w:pPr>
        <w:pStyle w:val="Standard"/>
        <w:numPr>
          <w:ilvl w:val="1"/>
          <w:numId w:val="15"/>
        </w:numPr>
      </w:pPr>
      <w:r>
        <w:t xml:space="preserve">  </w:t>
      </w:r>
      <w:r w:rsidR="00A40080">
        <w:t>Encryption of Data</w:t>
      </w:r>
    </w:p>
    <w:p w:rsidR="00303EB6" w:rsidRDefault="00303EB6">
      <w:pPr>
        <w:pStyle w:val="Standard"/>
      </w:pPr>
    </w:p>
    <w:p w:rsidR="00303EB6" w:rsidRDefault="00A40080">
      <w:pPr>
        <w:pStyle w:val="Standard"/>
      </w:pPr>
      <w:r>
        <w:br/>
      </w:r>
    </w:p>
    <w:p w:rsidR="00303EB6" w:rsidRDefault="00303EB6">
      <w:pPr>
        <w:pStyle w:val="Standard"/>
        <w:rPr>
          <w:rFonts w:eastAsia="Calibri" w:cs="Calibri"/>
          <w:color w:val="000000"/>
        </w:rPr>
      </w:pPr>
    </w:p>
    <w:sectPr w:rsidR="00303EB6" w:rsidSect="001E29C6">
      <w:headerReference w:type="default" r:id="rId50"/>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ED4" w:rsidRDefault="007B4ED4" w:rsidP="00303EB6">
      <w:r>
        <w:separator/>
      </w:r>
    </w:p>
  </w:endnote>
  <w:endnote w:type="continuationSeparator" w:id="0">
    <w:p w:rsidR="007B4ED4" w:rsidRDefault="007B4ED4" w:rsidP="0030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ED4" w:rsidRDefault="007B4ED4" w:rsidP="00303EB6">
      <w:r w:rsidRPr="00303EB6">
        <w:rPr>
          <w:color w:val="000000"/>
        </w:rPr>
        <w:separator/>
      </w:r>
    </w:p>
  </w:footnote>
  <w:footnote w:type="continuationSeparator" w:id="0">
    <w:p w:rsidR="007B4ED4" w:rsidRDefault="007B4ED4" w:rsidP="00303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2995"/>
      <w:docPartObj>
        <w:docPartGallery w:val="Page Numbers (Top of Page)"/>
        <w:docPartUnique/>
      </w:docPartObj>
    </w:sdtPr>
    <w:sdtEndPr>
      <w:rPr>
        <w:color w:val="7F7F7F" w:themeColor="background1" w:themeShade="7F"/>
        <w:spacing w:val="60"/>
      </w:rPr>
    </w:sdtEndPr>
    <w:sdtContent>
      <w:p w:rsidR="00E15EE7" w:rsidRDefault="007B4ED4">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AF0982" w:rsidRPr="00AF0982">
          <w:rPr>
            <w:b/>
            <w:noProof/>
          </w:rPr>
          <w:t>9</w:t>
        </w:r>
        <w:r>
          <w:rPr>
            <w:b/>
            <w:noProof/>
          </w:rPr>
          <w:fldChar w:fldCharType="end"/>
        </w:r>
        <w:r w:rsidR="00E15EE7">
          <w:rPr>
            <w:b/>
          </w:rPr>
          <w:t xml:space="preserve"> | </w:t>
        </w:r>
        <w:r w:rsidR="00E15EE7">
          <w:rPr>
            <w:color w:val="7F7F7F" w:themeColor="background1" w:themeShade="7F"/>
            <w:spacing w:val="60"/>
          </w:rPr>
          <w:t>Page</w:t>
        </w:r>
      </w:p>
    </w:sdtContent>
  </w:sdt>
  <w:p w:rsidR="00303EB6" w:rsidRDefault="00303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3F3"/>
      </v:shape>
    </w:pict>
  </w:numPicBullet>
  <w:abstractNum w:abstractNumId="0">
    <w:nsid w:val="0B7374EC"/>
    <w:multiLevelType w:val="multilevel"/>
    <w:tmpl w:val="8CA657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D2272E"/>
    <w:multiLevelType w:val="hybridMultilevel"/>
    <w:tmpl w:val="8E327C5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DF4512"/>
    <w:multiLevelType w:val="hybridMultilevel"/>
    <w:tmpl w:val="1D58FE76"/>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9131F9"/>
    <w:multiLevelType w:val="hybridMultilevel"/>
    <w:tmpl w:val="94ECB2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81CCB"/>
    <w:multiLevelType w:val="multilevel"/>
    <w:tmpl w:val="7C98440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0BF070B"/>
    <w:multiLevelType w:val="multilevel"/>
    <w:tmpl w:val="E7F8B88C"/>
    <w:lvl w:ilvl="0">
      <w:start w:val="5"/>
      <w:numFmt w:val="decimal"/>
      <w:lvlText w:val="%1"/>
      <w:lvlJc w:val="left"/>
      <w:pPr>
        <w:ind w:left="360" w:hanging="360"/>
      </w:pPr>
      <w:rPr>
        <w:rFonts w:hint="default"/>
      </w:rPr>
    </w:lvl>
    <w:lvl w:ilvl="1">
      <w:start w:val="2"/>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6">
    <w:nsid w:val="28690C50"/>
    <w:multiLevelType w:val="hybridMultilevel"/>
    <w:tmpl w:val="E4C85EC0"/>
    <w:lvl w:ilvl="0" w:tplc="09F8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D285A"/>
    <w:multiLevelType w:val="multilevel"/>
    <w:tmpl w:val="9DB6F39E"/>
    <w:lvl w:ilvl="0">
      <w:start w:val="5"/>
      <w:numFmt w:val="decimal"/>
      <w:lvlText w:val="%1"/>
      <w:lvlJc w:val="left"/>
      <w:pPr>
        <w:ind w:left="360" w:hanging="360"/>
      </w:pPr>
      <w:rPr>
        <w:rFonts w:hint="default"/>
      </w:rPr>
    </w:lvl>
    <w:lvl w:ilvl="1">
      <w:start w:val="9"/>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8">
    <w:nsid w:val="348343D2"/>
    <w:multiLevelType w:val="hybridMultilevel"/>
    <w:tmpl w:val="960029F8"/>
    <w:lvl w:ilvl="0" w:tplc="9D30C2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D54A9"/>
    <w:multiLevelType w:val="hybridMultilevel"/>
    <w:tmpl w:val="C71ADAF4"/>
    <w:lvl w:ilvl="0" w:tplc="E4BEC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2F20F0"/>
    <w:multiLevelType w:val="multilevel"/>
    <w:tmpl w:val="D04C8600"/>
    <w:lvl w:ilvl="0">
      <w:start w:val="3"/>
      <w:numFmt w:val="decimal"/>
      <w:lvlText w:val="%1"/>
      <w:lvlJc w:val="left"/>
      <w:pPr>
        <w:ind w:left="480" w:hanging="480"/>
      </w:pPr>
      <w:rPr>
        <w:rFonts w:hint="default"/>
      </w:rPr>
    </w:lvl>
    <w:lvl w:ilvl="1">
      <w:start w:val="7"/>
      <w:numFmt w:val="decimal"/>
      <w:lvlText w:val="%1.%2"/>
      <w:lvlJc w:val="left"/>
      <w:pPr>
        <w:ind w:left="1067" w:hanging="48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11">
    <w:nsid w:val="3F3A659B"/>
    <w:multiLevelType w:val="multilevel"/>
    <w:tmpl w:val="868410F4"/>
    <w:lvl w:ilvl="0">
      <w:start w:val="5"/>
      <w:numFmt w:val="decimal"/>
      <w:lvlText w:val="%1"/>
      <w:lvlJc w:val="left"/>
      <w:pPr>
        <w:ind w:left="420" w:hanging="420"/>
      </w:pPr>
      <w:rPr>
        <w:rFonts w:hint="default"/>
      </w:rPr>
    </w:lvl>
    <w:lvl w:ilvl="1">
      <w:start w:val="13"/>
      <w:numFmt w:val="decimal"/>
      <w:lvlText w:val="%1.%2"/>
      <w:lvlJc w:val="left"/>
      <w:pPr>
        <w:ind w:left="1005" w:hanging="4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2">
    <w:nsid w:val="3F8B7DCE"/>
    <w:multiLevelType w:val="hybridMultilevel"/>
    <w:tmpl w:val="32508D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5001D"/>
    <w:multiLevelType w:val="multilevel"/>
    <w:tmpl w:val="F16E90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520E25D9"/>
    <w:multiLevelType w:val="multilevel"/>
    <w:tmpl w:val="4E6ABC7A"/>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5">
    <w:nsid w:val="601E38E5"/>
    <w:multiLevelType w:val="hybridMultilevel"/>
    <w:tmpl w:val="CF2AFDF2"/>
    <w:lvl w:ilvl="0" w:tplc="973EC2D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374CF7"/>
    <w:multiLevelType w:val="hybridMultilevel"/>
    <w:tmpl w:val="AF5CD6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121EC2"/>
    <w:multiLevelType w:val="multilevel"/>
    <w:tmpl w:val="3DB6B81C"/>
    <w:lvl w:ilvl="0">
      <w:start w:val="4"/>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8">
    <w:nsid w:val="624078B5"/>
    <w:multiLevelType w:val="hybridMultilevel"/>
    <w:tmpl w:val="27D46E84"/>
    <w:lvl w:ilvl="0" w:tplc="CEECAC9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E4037"/>
    <w:multiLevelType w:val="multilevel"/>
    <w:tmpl w:val="5CCA28AE"/>
    <w:lvl w:ilvl="0">
      <w:start w:val="1"/>
      <w:numFmt w:val="decimal"/>
      <w:lvlText w:val="%1."/>
      <w:lvlJc w:val="left"/>
    </w:lvl>
    <w:lvl w:ilvl="1">
      <w:start w:val="1"/>
      <w:numFmt w:val="decimal"/>
      <w:lvlText w:val="%2."/>
      <w:lvlJc w:val="left"/>
    </w:lvl>
    <w:lvl w:ilvl="2">
      <w:start w:val="2"/>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EA87F8D"/>
    <w:multiLevelType w:val="hybridMultilevel"/>
    <w:tmpl w:val="B8148FF2"/>
    <w:lvl w:ilvl="0" w:tplc="4D203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12E4C"/>
    <w:multiLevelType w:val="hybridMultilevel"/>
    <w:tmpl w:val="9C1085C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701B17"/>
    <w:multiLevelType w:val="multilevel"/>
    <w:tmpl w:val="D04C8600"/>
    <w:lvl w:ilvl="0">
      <w:start w:val="3"/>
      <w:numFmt w:val="decimal"/>
      <w:lvlText w:val="%1"/>
      <w:lvlJc w:val="left"/>
      <w:pPr>
        <w:ind w:left="480" w:hanging="480"/>
      </w:pPr>
      <w:rPr>
        <w:rFonts w:hint="default"/>
      </w:rPr>
    </w:lvl>
    <w:lvl w:ilvl="1">
      <w:start w:val="7"/>
      <w:numFmt w:val="decimal"/>
      <w:lvlText w:val="%1.%2"/>
      <w:lvlJc w:val="left"/>
      <w:pPr>
        <w:ind w:left="1067" w:hanging="48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23">
    <w:nsid w:val="7F856903"/>
    <w:multiLevelType w:val="hybridMultilevel"/>
    <w:tmpl w:val="095EDE84"/>
    <w:lvl w:ilvl="0" w:tplc="F3ACC42A">
      <w:start w:val="5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3"/>
  </w:num>
  <w:num w:numId="2">
    <w:abstractNumId w:val="4"/>
  </w:num>
  <w:num w:numId="3">
    <w:abstractNumId w:val="19"/>
  </w:num>
  <w:num w:numId="4">
    <w:abstractNumId w:val="22"/>
  </w:num>
  <w:num w:numId="5">
    <w:abstractNumId w:val="20"/>
  </w:num>
  <w:num w:numId="6">
    <w:abstractNumId w:val="9"/>
  </w:num>
  <w:num w:numId="7">
    <w:abstractNumId w:val="6"/>
  </w:num>
  <w:num w:numId="8">
    <w:abstractNumId w:val="8"/>
  </w:num>
  <w:num w:numId="9">
    <w:abstractNumId w:val="17"/>
  </w:num>
  <w:num w:numId="10">
    <w:abstractNumId w:val="14"/>
  </w:num>
  <w:num w:numId="11">
    <w:abstractNumId w:val="23"/>
  </w:num>
  <w:num w:numId="12">
    <w:abstractNumId w:val="0"/>
  </w:num>
  <w:num w:numId="13">
    <w:abstractNumId w:val="5"/>
  </w:num>
  <w:num w:numId="14">
    <w:abstractNumId w:val="7"/>
  </w:num>
  <w:num w:numId="15">
    <w:abstractNumId w:val="11"/>
  </w:num>
  <w:num w:numId="16">
    <w:abstractNumId w:val="10"/>
  </w:num>
  <w:num w:numId="17">
    <w:abstractNumId w:val="18"/>
  </w:num>
  <w:num w:numId="18">
    <w:abstractNumId w:val="12"/>
  </w:num>
  <w:num w:numId="19">
    <w:abstractNumId w:val="1"/>
  </w:num>
  <w:num w:numId="20">
    <w:abstractNumId w:val="15"/>
  </w:num>
  <w:num w:numId="21">
    <w:abstractNumId w:val="3"/>
  </w:num>
  <w:num w:numId="22">
    <w:abstractNumId w:val="2"/>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03EB6"/>
    <w:rsid w:val="00120CC8"/>
    <w:rsid w:val="001358E2"/>
    <w:rsid w:val="00141971"/>
    <w:rsid w:val="001E29C6"/>
    <w:rsid w:val="00251839"/>
    <w:rsid w:val="002F4B59"/>
    <w:rsid w:val="00303EB6"/>
    <w:rsid w:val="003B7A3E"/>
    <w:rsid w:val="003C0443"/>
    <w:rsid w:val="004362C4"/>
    <w:rsid w:val="004B67D3"/>
    <w:rsid w:val="00565F2A"/>
    <w:rsid w:val="005717A9"/>
    <w:rsid w:val="0058069A"/>
    <w:rsid w:val="005B039D"/>
    <w:rsid w:val="00677A4C"/>
    <w:rsid w:val="00681003"/>
    <w:rsid w:val="0068449B"/>
    <w:rsid w:val="006E0E03"/>
    <w:rsid w:val="00710484"/>
    <w:rsid w:val="0071232A"/>
    <w:rsid w:val="00727369"/>
    <w:rsid w:val="007B4ED4"/>
    <w:rsid w:val="007E0702"/>
    <w:rsid w:val="00897A5E"/>
    <w:rsid w:val="008B09FF"/>
    <w:rsid w:val="008D09E7"/>
    <w:rsid w:val="009212FB"/>
    <w:rsid w:val="00940610"/>
    <w:rsid w:val="00943556"/>
    <w:rsid w:val="009A6791"/>
    <w:rsid w:val="009C495E"/>
    <w:rsid w:val="009D2216"/>
    <w:rsid w:val="009D5C3B"/>
    <w:rsid w:val="009E033F"/>
    <w:rsid w:val="009E3005"/>
    <w:rsid w:val="00A129FA"/>
    <w:rsid w:val="00A40080"/>
    <w:rsid w:val="00A81A85"/>
    <w:rsid w:val="00AD0660"/>
    <w:rsid w:val="00AF0982"/>
    <w:rsid w:val="00B76089"/>
    <w:rsid w:val="00BA5832"/>
    <w:rsid w:val="00C62F28"/>
    <w:rsid w:val="00D15044"/>
    <w:rsid w:val="00DC608B"/>
    <w:rsid w:val="00E15EE7"/>
    <w:rsid w:val="00E254D1"/>
    <w:rsid w:val="00E609B6"/>
    <w:rsid w:val="00ED0CC1"/>
    <w:rsid w:val="00F43661"/>
    <w:rsid w:val="00FA7A3B"/>
    <w:rsid w:val="00FC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03EB6"/>
  </w:style>
  <w:style w:type="paragraph" w:customStyle="1" w:styleId="Heading">
    <w:name w:val="Heading"/>
    <w:basedOn w:val="Standard"/>
    <w:next w:val="Textbody"/>
    <w:rsid w:val="00303EB6"/>
    <w:pPr>
      <w:keepNext/>
      <w:spacing w:before="240" w:after="120"/>
    </w:pPr>
    <w:rPr>
      <w:rFonts w:ascii="Arial" w:eastAsia="Microsoft YaHei" w:hAnsi="Arial"/>
      <w:sz w:val="28"/>
      <w:szCs w:val="28"/>
    </w:rPr>
  </w:style>
  <w:style w:type="paragraph" w:customStyle="1" w:styleId="Textbody">
    <w:name w:val="Text body"/>
    <w:basedOn w:val="Standard"/>
    <w:rsid w:val="00303EB6"/>
    <w:pPr>
      <w:spacing w:after="120"/>
    </w:pPr>
  </w:style>
  <w:style w:type="paragraph" w:styleId="List">
    <w:name w:val="List"/>
    <w:basedOn w:val="Textbody"/>
    <w:rsid w:val="00303EB6"/>
  </w:style>
  <w:style w:type="paragraph" w:styleId="Caption">
    <w:name w:val="caption"/>
    <w:basedOn w:val="Standard"/>
    <w:rsid w:val="00303EB6"/>
    <w:pPr>
      <w:suppressLineNumbers/>
      <w:spacing w:before="120" w:after="120"/>
    </w:pPr>
    <w:rPr>
      <w:i/>
      <w:iCs/>
    </w:rPr>
  </w:style>
  <w:style w:type="paragraph" w:customStyle="1" w:styleId="Index">
    <w:name w:val="Index"/>
    <w:basedOn w:val="Standard"/>
    <w:rsid w:val="00303EB6"/>
    <w:pPr>
      <w:suppressLineNumbers/>
    </w:pPr>
  </w:style>
  <w:style w:type="paragraph" w:styleId="Header">
    <w:name w:val="header"/>
    <w:basedOn w:val="Standard"/>
    <w:link w:val="HeaderChar"/>
    <w:uiPriority w:val="99"/>
    <w:rsid w:val="00303EB6"/>
    <w:pPr>
      <w:suppressLineNumbers/>
      <w:tabs>
        <w:tab w:val="center" w:pos="4986"/>
        <w:tab w:val="right" w:pos="9972"/>
      </w:tabs>
    </w:pPr>
  </w:style>
  <w:style w:type="character" w:customStyle="1" w:styleId="Internetlink">
    <w:name w:val="Internet link"/>
    <w:rsid w:val="00303EB6"/>
    <w:rPr>
      <w:color w:val="000080"/>
      <w:u w:val="single"/>
    </w:rPr>
  </w:style>
  <w:style w:type="character" w:customStyle="1" w:styleId="NumberingSymbols">
    <w:name w:val="Numbering Symbols"/>
    <w:rsid w:val="00303EB6"/>
  </w:style>
  <w:style w:type="paragraph" w:styleId="BalloonText">
    <w:name w:val="Balloon Text"/>
    <w:basedOn w:val="Normal"/>
    <w:link w:val="BalloonTextChar"/>
    <w:uiPriority w:val="99"/>
    <w:semiHidden/>
    <w:unhideWhenUsed/>
    <w:rsid w:val="00A129FA"/>
    <w:rPr>
      <w:rFonts w:ascii="Tahoma" w:hAnsi="Tahoma"/>
      <w:sz w:val="16"/>
      <w:szCs w:val="14"/>
    </w:rPr>
  </w:style>
  <w:style w:type="character" w:customStyle="1" w:styleId="BalloonTextChar">
    <w:name w:val="Balloon Text Char"/>
    <w:basedOn w:val="DefaultParagraphFont"/>
    <w:link w:val="BalloonText"/>
    <w:uiPriority w:val="99"/>
    <w:semiHidden/>
    <w:rsid w:val="00A129FA"/>
    <w:rPr>
      <w:rFonts w:ascii="Tahoma" w:hAnsi="Tahoma"/>
      <w:sz w:val="16"/>
      <w:szCs w:val="14"/>
    </w:rPr>
  </w:style>
  <w:style w:type="paragraph" w:styleId="Footer">
    <w:name w:val="footer"/>
    <w:basedOn w:val="Normal"/>
    <w:link w:val="FooterChar"/>
    <w:uiPriority w:val="99"/>
    <w:semiHidden/>
    <w:unhideWhenUsed/>
    <w:rsid w:val="00120CC8"/>
    <w:pPr>
      <w:tabs>
        <w:tab w:val="center" w:pos="4680"/>
        <w:tab w:val="right" w:pos="9360"/>
      </w:tabs>
    </w:pPr>
    <w:rPr>
      <w:szCs w:val="21"/>
    </w:rPr>
  </w:style>
  <w:style w:type="character" w:customStyle="1" w:styleId="FooterChar">
    <w:name w:val="Footer Char"/>
    <w:basedOn w:val="DefaultParagraphFont"/>
    <w:link w:val="Footer"/>
    <w:uiPriority w:val="99"/>
    <w:semiHidden/>
    <w:rsid w:val="00120CC8"/>
    <w:rPr>
      <w:szCs w:val="21"/>
    </w:rPr>
  </w:style>
  <w:style w:type="paragraph" w:styleId="NoSpacing">
    <w:name w:val="No Spacing"/>
    <w:link w:val="NoSpacingChar"/>
    <w:uiPriority w:val="1"/>
    <w:qFormat/>
    <w:rsid w:val="001E29C6"/>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1E29C6"/>
    <w:rPr>
      <w:rFonts w:asciiTheme="minorHAnsi" w:eastAsiaTheme="minorEastAsia" w:hAnsiTheme="minorHAnsi" w:cstheme="minorBidi"/>
      <w:kern w:val="0"/>
      <w:sz w:val="22"/>
      <w:szCs w:val="22"/>
      <w:lang w:eastAsia="en-US" w:bidi="ar-SA"/>
    </w:rPr>
  </w:style>
  <w:style w:type="character" w:customStyle="1" w:styleId="HeaderChar">
    <w:name w:val="Header Char"/>
    <w:basedOn w:val="DefaultParagraphFont"/>
    <w:link w:val="Header"/>
    <w:uiPriority w:val="99"/>
    <w:rsid w:val="00E15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8" Type="http://schemas.openxmlformats.org/officeDocument/2006/relationships/footnotes" Target="footnotes.xm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B8FD89FAB74BB0915B8FF138EBE6E7"/>
        <w:category>
          <w:name w:val="General"/>
          <w:gallery w:val="placeholder"/>
        </w:category>
        <w:types>
          <w:type w:val="bbPlcHdr"/>
        </w:types>
        <w:behaviors>
          <w:behavior w:val="content"/>
        </w:behaviors>
        <w:guid w:val="{233A7123-CC65-4BF9-BA48-E12599C1E9AA}"/>
      </w:docPartPr>
      <w:docPartBody>
        <w:p w:rsidR="00241869" w:rsidRDefault="0046124A" w:rsidP="0046124A">
          <w:pPr>
            <w:pStyle w:val="86B8FD89FAB74BB0915B8FF138EBE6E7"/>
          </w:pPr>
          <w:r>
            <w:rPr>
              <w:rFonts w:asciiTheme="majorHAnsi" w:eastAsiaTheme="majorEastAsia" w:hAnsiTheme="majorHAnsi" w:cstheme="majorBidi"/>
            </w:rPr>
            <w:t>[Type the company name]</w:t>
          </w:r>
        </w:p>
      </w:docPartBody>
    </w:docPart>
    <w:docPart>
      <w:docPartPr>
        <w:name w:val="512B57B7CA8F430E94EF6FD4B5EDAFEB"/>
        <w:category>
          <w:name w:val="General"/>
          <w:gallery w:val="placeholder"/>
        </w:category>
        <w:types>
          <w:type w:val="bbPlcHdr"/>
        </w:types>
        <w:behaviors>
          <w:behavior w:val="content"/>
        </w:behaviors>
        <w:guid w:val="{6074F299-5F39-4555-BBF7-4CFCE7D4A734}"/>
      </w:docPartPr>
      <w:docPartBody>
        <w:p w:rsidR="00241869" w:rsidRDefault="0046124A" w:rsidP="0046124A">
          <w:pPr>
            <w:pStyle w:val="512B57B7CA8F430E94EF6FD4B5EDAFEB"/>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6124A"/>
    <w:rsid w:val="00241869"/>
    <w:rsid w:val="0046124A"/>
    <w:rsid w:val="009E6D4E"/>
    <w:rsid w:val="00B8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B8FD89FAB74BB0915B8FF138EBE6E7">
    <w:name w:val="86B8FD89FAB74BB0915B8FF138EBE6E7"/>
    <w:rsid w:val="0046124A"/>
  </w:style>
  <w:style w:type="paragraph" w:customStyle="1" w:styleId="512B57B7CA8F430E94EF6FD4B5EDAFEB">
    <w:name w:val="512B57B7CA8F430E94EF6FD4B5EDAFEB"/>
    <w:rsid w:val="0046124A"/>
  </w:style>
  <w:style w:type="paragraph" w:customStyle="1" w:styleId="9CEE70ADF18F41A1B97E88150EC28356">
    <w:name w:val="9CEE70ADF18F41A1B97E88150EC28356"/>
    <w:rsid w:val="0046124A"/>
  </w:style>
  <w:style w:type="paragraph" w:customStyle="1" w:styleId="6DBD55BE0E4147FF998433BB9044F284">
    <w:name w:val="6DBD55BE0E4147FF998433BB9044F284"/>
    <w:rsid w:val="0046124A"/>
  </w:style>
  <w:style w:type="paragraph" w:customStyle="1" w:styleId="761C0C0D98094C5F96FE28309974C559">
    <w:name w:val="761C0C0D98094C5F96FE28309974C559"/>
    <w:rsid w:val="004612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42B00-09EE-43E1-8D21-9B7723D3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Design Documentation</vt:lpstr>
    </vt:vector>
  </TitlesOfParts>
  <Company>Team Maman</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Documentation</dc:title>
  <dc:subject>Diagrams and Requirements</dc:subject>
  <dc:creator>Aaron Andrews, Andrew Torgeson, Micheal Burton, Miles English, Nathan Sargeant,    and Kami WIlson</dc:creator>
  <cp:lastModifiedBy>Andrew Leland Torgeson</cp:lastModifiedBy>
  <cp:revision>31</cp:revision>
  <dcterms:created xsi:type="dcterms:W3CDTF">2012-04-20T01:16:00Z</dcterms:created>
  <dcterms:modified xsi:type="dcterms:W3CDTF">2012-04-24T18:24:00Z</dcterms:modified>
</cp:coreProperties>
</file>